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rPr>
          <w:b/>
          <w:sz w:val="24"/>
        </w:rPr>
        <w:t xml:space="preserve">Technologie in 5 Jahren </w:t>
      </w:r>
    </w:p>
    <w:p>
      <w:pPr>
        <w:pStyle w:val="Normal"/>
        <w:rPr>
          <w:b/>
          <w:b/>
          <w:sz w:val="24"/>
        </w:rPr>
      </w:pPr>
      <w:r>
        <w:rPr>
          <w:b/>
          <w:sz w:val="24"/>
        </w:rPr>
      </w:r>
    </w:p>
    <w:p>
      <w:pPr>
        <w:pStyle w:val="Normal"/>
        <w:jc w:val="both"/>
        <w:rPr>
          <w:sz w:val="24"/>
        </w:rPr>
      </w:pPr>
      <w:r>
        <w:rPr>
          <w:sz w:val="24"/>
        </w:rPr>
        <w:t>Im Bereich der Technologie gibt es keinen Stillstand, es wird stetig geforscht und entwickelt. Daher stellt sich die Frage, welchen Stand der Technik die Menschheit in fünf Jahren erreicht haben. Welche Technologie wird prägend für das Leben auf der Erde und welche werden sich als weniger Hilfreich erweisen!?</w:t>
      </w:r>
    </w:p>
    <w:p>
      <w:pPr>
        <w:pStyle w:val="Normal"/>
        <w:jc w:val="both"/>
        <w:rPr>
          <w:sz w:val="24"/>
        </w:rPr>
      </w:pPr>
      <w:r>
        <w:rPr>
          <w:sz w:val="24"/>
        </w:rPr>
      </w:r>
    </w:p>
    <w:p>
      <w:pPr>
        <w:pStyle w:val="Normal"/>
        <w:jc w:val="both"/>
        <w:rPr>
          <w:sz w:val="24"/>
          <w:ins w:id="1" w:author="Unknown Author" w:date="2021-12-10T10:53:54Z"/>
        </w:rPr>
      </w:pPr>
      <w:r>
        <w:rPr>
          <w:sz w:val="24"/>
        </w:rPr>
        <w:t>Der stetige Wandel ist es welcher die Technologie zu einem so spannend und komplexen Thema macht. Da bei der Entwicklung so viele Einflussfaktoren eine Rolle spielen können, die die Anwendung in unterschiedlichster Art und Weise beeinflussen kann. Unter Betrachtung aktueller Entwicklungen, lässt sich mit großer Sicherheit sagen, dass sowohl die Digitalisierung wie auch der Klimawandel die technologischen Entwicklungen der nächsten Jahre maßgeblich beeinflussen werden.</w:t>
      </w:r>
      <w:del w:id="0" w:author="Unknown Author" w:date="2021-12-10T10:53:54Z">
        <w:r>
          <w:rPr>
            <w:sz w:val="24"/>
          </w:rPr>
          <w:delText xml:space="preserve"> </w:delText>
        </w:r>
      </w:del>
    </w:p>
    <w:p>
      <w:pPr>
        <w:pStyle w:val="Normal"/>
        <w:jc w:val="both"/>
        <w:rPr>
          <w:sz w:val="24"/>
          <w:ins w:id="3" w:author="Unknown Author" w:date="2021-12-10T10:54:45Z"/>
        </w:rPr>
      </w:pPr>
      <w:r>
        <w:rPr>
          <w:sz w:val="24"/>
        </w:rPr>
        <w:t>So sollte ein Fokus darauf liegen Technologien zu entwickeln, welche dem Klimawandel entgegenwirken. Effiziente Ansätze könnten hier beispielsweise im Bereich der erneuerbaren Energien oder alternativen Antriebsmöglichkeiten in der Automobilbranche liegen, da an diesen Stellen ein enormes Forschungspotential zu finden ist.</w:t>
      </w:r>
      <w:del w:id="2" w:author="Unknown Author" w:date="2021-12-10T10:54:45Z">
        <w:r>
          <w:rPr>
            <w:sz w:val="24"/>
          </w:rPr>
          <w:delText xml:space="preserve"> </w:delText>
        </w:r>
      </w:del>
    </w:p>
    <w:p>
      <w:pPr>
        <w:pStyle w:val="Normal"/>
        <w:jc w:val="both"/>
        <w:rPr>
          <w:sz w:val="24"/>
          <w:ins w:id="4" w:author="Unknown Author" w:date="2021-12-10T10:55:08Z"/>
        </w:rPr>
      </w:pPr>
      <w:r>
        <w:rPr>
          <w:sz w:val="24"/>
        </w:rPr>
        <w:t>Aber auch in Bereichen der Medizintechnik, Versorgungssysteme und Sicherheitsbranche muss stetig gearbeitet werden, um auf den bestmöglichen Stand der Technik in allen Bereichen zurück greifen zu können. Vor allem die Digitalisierung nimmt großen Einfluss auf die drei genannten Bereiche. Digital gesteuerte Versorgungssysteme sind mitdenkende Systeme die danach streben niemals still zu stehen und immer mit der maximal möglichen Effizienz zu arbeiten.</w:t>
      </w:r>
    </w:p>
    <w:p>
      <w:pPr>
        <w:pStyle w:val="Normal"/>
        <w:jc w:val="both"/>
        <w:rPr>
          <w:sz w:val="24"/>
          <w:ins w:id="6" w:author="Unknown Author" w:date="2021-12-10T10:55:08Z"/>
        </w:rPr>
      </w:pPr>
      <w:ins w:id="5" w:author="Unknown Author" w:date="2021-12-10T10:55:08Z">
        <w:r>
          <w:rPr/>
        </w:r>
      </w:ins>
    </w:p>
    <w:p>
      <w:pPr>
        <w:pStyle w:val="Normal"/>
        <w:jc w:val="both"/>
        <w:rPr>
          <w:sz w:val="24"/>
        </w:rPr>
      </w:pPr>
      <w:del w:id="7" w:author="Unknown Author" w:date="2021-12-10T10:55:11Z">
        <w:r>
          <w:rPr>
            <w:sz w:val="24"/>
          </w:rPr>
          <w:delText xml:space="preserve"> </w:delText>
        </w:r>
      </w:del>
      <w:r>
        <w:rPr>
          <w:sz w:val="24"/>
        </w:rPr>
        <w:t xml:space="preserve">Aber neue Technologien bringen nicht nur positive Veränderung mit sich, Sie stellen in unterschiedlichen Bereichen auch neue Herausforderungen. Zum Beispiel in der Sicherheitsbranche liefert die Digitalisierung zahlreiche Möglichkeiten im Positiven wie im negativen Sinne. Auf der einen Seite hat man die Chance durch zahlreiche Analysen und Auswertungen Systemeigenschaften zu stabilisieren und zu sichern. Auf der anderen Seite </w:t>
      </w:r>
      <w:del w:id="8" w:author="Unknown Author" w:date="2021-12-10T10:55:55Z">
        <w:r>
          <w:rPr>
            <w:sz w:val="24"/>
          </w:rPr>
          <w:delText>tuen</w:delText>
        </w:r>
      </w:del>
      <w:ins w:id="9" w:author="Unknown Author" w:date="2021-12-10T10:55:55Z">
        <w:r>
          <w:rPr>
            <w:sz w:val="24"/>
          </w:rPr>
          <w:t>ergeben</w:t>
        </w:r>
      </w:ins>
      <w:r>
        <w:rPr>
          <w:sz w:val="24"/>
        </w:rPr>
        <w:t xml:space="preserve"> sich Möglichkeiten</w:t>
      </w:r>
      <w:ins w:id="10" w:author="Unknown Author" w:date="2021-12-10T10:56:02Z">
        <w:r>
          <w:rPr>
            <w:sz w:val="24"/>
          </w:rPr>
          <w:t>,</w:t>
        </w:r>
      </w:ins>
      <w:del w:id="11" w:author="Unknown Author" w:date="2021-12-10T10:56:01Z">
        <w:r>
          <w:rPr>
            <w:sz w:val="24"/>
          </w:rPr>
          <w:delText xml:space="preserve"> auf</w:delText>
        </w:r>
      </w:del>
      <w:r>
        <w:rPr>
          <w:sz w:val="24"/>
        </w:rPr>
        <w:t xml:space="preserve"> Systeme digital anzugreifen ohne sich überhaupt in der Nähe zu befinden. Auch das sind Hürden die neue</w:t>
      </w:r>
      <w:del w:id="12" w:author="Unknown Author" w:date="2021-12-10T10:56:13Z">
        <w:r>
          <w:rPr>
            <w:sz w:val="24"/>
          </w:rPr>
          <w:delText>n</w:delText>
        </w:r>
      </w:del>
      <w:r>
        <w:rPr>
          <w:sz w:val="24"/>
        </w:rPr>
        <w:t xml:space="preserve"> Technologien bewältigen müssen.</w:t>
      </w:r>
    </w:p>
    <w:p>
      <w:pPr>
        <w:pStyle w:val="Normal"/>
        <w:jc w:val="both"/>
        <w:rPr>
          <w:sz w:val="24"/>
        </w:rPr>
      </w:pPr>
      <w:r>
        <w:rPr>
          <w:sz w:val="24"/>
        </w:rPr>
      </w:r>
    </w:p>
    <w:p>
      <w:pPr>
        <w:pStyle w:val="Normal"/>
        <w:jc w:val="both"/>
        <w:rPr>
          <w:sz w:val="24"/>
        </w:rPr>
      </w:pPr>
      <w:r>
        <w:rPr>
          <w:sz w:val="24"/>
        </w:rPr>
        <w:t xml:space="preserve">Sicher ist, es wird neue Technologien gegeben, welche das Leben von uns Menschen maßgeblich beeinflussen. Dabei werden uns viele das Leben erleichtern, allerdings werden sie mit Sicherheit auch neue Gefahren und Risiken mit sich bringen.     </w:t>
      </w:r>
    </w:p>
    <w:p>
      <w:pPr>
        <w:pStyle w:val="Normal"/>
        <w:jc w:val="both"/>
        <w:rPr>
          <w:sz w:val="24"/>
        </w:rPr>
      </w:pPr>
      <w:r>
        <w:rPr/>
      </w:r>
    </w:p>
    <w:sectPr>
      <w:type w:val="nextPage"/>
      <w:pgSz w:w="11906" w:h="16838"/>
      <w:pgMar w:left="1417" w:right="1417" w:header="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6ab7"/>
    <w:pPr>
      <w:widowControl/>
      <w:bidi w:val="0"/>
      <w:spacing w:before="0" w:after="0"/>
      <w:jc w:val="left"/>
    </w:pPr>
    <w:rPr>
      <w:rFonts w:ascii="Arial" w:hAnsi="Arial" w:eastAsia="Times New Roman" w:cs="Times New Roman"/>
      <w:color w:val="auto"/>
      <w:kern w:val="0"/>
      <w:sz w:val="22"/>
      <w:szCs w:val="20"/>
      <w:lang w:val="de-DE" w:eastAsia="de-DE" w:bidi="ar-SA"/>
    </w:rPr>
  </w:style>
  <w:style w:type="paragraph" w:styleId="Heading1">
    <w:name w:val="Heading 1"/>
    <w:basedOn w:val="Normal"/>
    <w:next w:val="Normal"/>
    <w:qFormat/>
    <w:rsid w:val="00f26ab7"/>
    <w:pPr>
      <w:keepNext w:val="true"/>
      <w:spacing w:before="240" w:after="60"/>
      <w:outlineLvl w:val="0"/>
    </w:pPr>
    <w:rPr>
      <w:rFonts w:cs="Arial"/>
      <w:b/>
      <w:bCs/>
      <w:kern w:val="2"/>
      <w:sz w:val="28"/>
      <w:szCs w:val="32"/>
    </w:rPr>
  </w:style>
  <w:style w:type="paragraph" w:styleId="Heading2">
    <w:name w:val="Heading 2"/>
    <w:basedOn w:val="Normal"/>
    <w:next w:val="Normal"/>
    <w:qFormat/>
    <w:rsid w:val="00f26ab7"/>
    <w:pPr>
      <w:keepNext w:val="true"/>
      <w:spacing w:before="240" w:after="60"/>
      <w:outlineLvl w:val="1"/>
    </w:pPr>
    <w:rPr>
      <w:rFonts w:cs="Arial"/>
      <w:b/>
      <w:bCs/>
      <w:iCs/>
      <w:sz w:val="24"/>
      <w:szCs w:val="28"/>
    </w:rPr>
  </w:style>
  <w:style w:type="paragraph" w:styleId="Heading3">
    <w:name w:val="Heading 3"/>
    <w:basedOn w:val="Normal"/>
    <w:next w:val="Normal"/>
    <w:qFormat/>
    <w:rsid w:val="00f26ab7"/>
    <w:pPr>
      <w:keepNext w:val="true"/>
      <w:spacing w:before="240" w:after="60"/>
      <w:outlineLvl w:val="2"/>
    </w:pPr>
    <w:rPr>
      <w:rFonts w:cs="Arial"/>
      <w:b/>
      <w:bCs/>
      <w:szCs w:val="26"/>
    </w:rPr>
  </w:style>
  <w:style w:type="character" w:styleId="DefaultParagraphFont" w:default="1">
    <w:name w:val="Default Paragraph Font"/>
    <w:uiPriority w:val="1"/>
    <w:semiHidden/>
    <w:unhideWhenUsed/>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LibreOffice/7.1.7.2$Linux_X86_64 LibreOffice_project/10$Build-2</Application>
  <AppVersion>15.0000</AppVersion>
  <Pages>1</Pages>
  <Words>332</Words>
  <Characters>2086</Characters>
  <CharactersWithSpaces>2417</CharactersWithSpaces>
  <Paragraphs>7</Paragraphs>
  <Company>Rheinmetall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2021-11-16T16:12:00Z</dcterms:created>
  <dc:creator>Dennis Löwer</dc:creator>
  <dc:description/>
  <dc:language>de-DE</dc:language>
  <cp:lastModifiedBy/>
  <dcterms:modified xsi:type="dcterms:W3CDTF">2021-12-10T10:56:45Z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