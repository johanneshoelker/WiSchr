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erschriftWissenschaftlichesSchreiben"/>
        <w:rPr/>
      </w:pPr>
      <w:r>
        <w:rPr/>
        <w:t xml:space="preserve">Der Studiengang Mechatronik </w:t>
      </w:r>
    </w:p>
    <w:p>
      <w:pPr>
        <w:pStyle w:val="TextWissenschaftlichesSchreiben"/>
        <w:rPr/>
      </w:pPr>
      <w:r>
        <w:rPr/>
        <w:t>Du hast gerade dein Abitur bestanden, bist Technik</w:t>
      </w:r>
      <w:del w:id="0" w:author="Unknown Author" w:date="2021-10-29T10:28:09Z">
        <w:r>
          <w:rPr/>
          <w:delText xml:space="preserve"> </w:delText>
        </w:r>
      </w:del>
      <w:ins w:id="1" w:author="Unknown Author" w:date="2021-10-29T10:28:09Z">
        <w:r>
          <w:rPr/>
          <w:t>-</w:t>
        </w:r>
      </w:ins>
      <w:r>
        <w:rPr/>
        <w:t xml:space="preserve">interessierst und möchtest dich in einem Ingenieurstudiengang verwirklichen? </w:t>
      </w:r>
    </w:p>
    <w:p>
      <w:pPr>
        <w:pStyle w:val="TextWissenschaftlichesSchreiben"/>
        <w:spacing w:before="0" w:after="0"/>
        <w:rPr>
          <w:rFonts w:cs="Times New Roman"/>
          <w:szCs w:val="24"/>
        </w:rPr>
      </w:pPr>
      <w:r>
        <w:rPr/>
        <w:t>Der Studiengang Mechatronik ermöglicht es dir die Grundlagen von gleich drei Ingenieurstudiengängen zu erlernen. Die Mechatronik vereint Elemente des Maschinenbaues, der Elektrotechnik und der Informatik. Dadurch hast du die Möglichkeit dich später in vielen technischen Teilbereichen zu spezialisieren. Diese Vielseitigkeit liefert nach deinem Studium gut</w:t>
      </w:r>
      <w:ins w:id="2" w:author="Unknown Author" w:date="2021-10-29T10:28:50Z">
        <w:r>
          <w:rPr/>
          <w:t>e</w:t>
        </w:r>
      </w:ins>
      <w:r>
        <w:rPr/>
        <w:t xml:space="preserve"> berufliche </w:t>
      </w:r>
      <w:del w:id="3" w:author="Unknown Author" w:date="2021-10-29T10:29:08Z">
        <w:r>
          <w:rPr/>
          <w:delText>Perzeptiven</w:delText>
        </w:r>
      </w:del>
      <w:ins w:id="4" w:author="Unknown Author" w:date="2021-10-29T10:29:08Z">
        <w:r>
          <w:rPr>
            <w:rFonts w:eastAsia="" w:cs="" w:cstheme="majorBidi" w:eastAsiaTheme="majorEastAsia"/>
            <w:sz w:val="24"/>
            <w:szCs w:val="26"/>
          </w:rPr>
          <w:t>Perspektiven</w:t>
        </w:r>
      </w:ins>
      <w:r>
        <w:rPr/>
        <w:t xml:space="preserve">. </w:t>
      </w:r>
      <w:r>
        <w:rPr>
          <w:rFonts w:cs="Times New Roman"/>
          <w:szCs w:val="24"/>
        </w:rPr>
        <w:t>Durch die Grundlagenkenntnisse aus den unterschiedlichen Bereichen</w:t>
      </w:r>
      <w:del w:id="5" w:author="Unknown Author" w:date="2021-10-29T10:33:07Z">
        <w:r>
          <w:rPr>
            <w:rFonts w:cs="Times New Roman"/>
            <w:szCs w:val="24"/>
          </w:rPr>
          <w:delText>,</w:delText>
        </w:r>
      </w:del>
      <w:r>
        <w:rPr>
          <w:rFonts w:cs="Times New Roman"/>
          <w:szCs w:val="24"/>
        </w:rPr>
        <w:t xml:space="preserve"> bist du in der Lage</w:t>
      </w:r>
      <w:del w:id="6" w:author="Unknown Author" w:date="2021-10-29T10:33:12Z">
        <w:r>
          <w:rPr>
            <w:rFonts w:cs="Times New Roman"/>
            <w:szCs w:val="24"/>
          </w:rPr>
          <w:delText>,</w:delText>
        </w:r>
      </w:del>
      <w:r>
        <w:rPr>
          <w:rFonts w:cs="Times New Roman"/>
          <w:szCs w:val="24"/>
        </w:rPr>
        <w:t xml:space="preserve"> dich schnell in der Industrie 4.0 zurecht zu finden. </w:t>
      </w:r>
    </w:p>
    <w:p>
      <w:pPr>
        <w:pStyle w:val="TextWissenschaftlichesSchreiben"/>
        <w:spacing w:before="0" w:after="0"/>
        <w:rPr>
          <w:rFonts w:cs="Times New Roman"/>
          <w:szCs w:val="24"/>
        </w:rPr>
      </w:pPr>
      <w:r>
        <w:rPr>
          <w:rFonts w:cs="Times New Roman"/>
          <w:szCs w:val="24"/>
        </w:rPr>
        <w:t>Du lernst so zu Beginn des Studiums die Grundlagen der drei technischen Teilbereiche kennen und hast in deinem weiteren akademischen und beruflichen Werdegang die Möglichkeit dich auf den Bereich zu fokussieren</w:t>
      </w:r>
      <w:ins w:id="7" w:author="Unknown Author" w:date="2021-10-29T10:42:10Z">
        <w:r>
          <w:rPr>
            <w:rFonts w:cs="Times New Roman"/>
            <w:szCs w:val="24"/>
          </w:rPr>
          <w:t>,</w:t>
        </w:r>
      </w:ins>
      <w:r>
        <w:rPr>
          <w:rFonts w:cs="Times New Roman"/>
          <w:szCs w:val="24"/>
        </w:rPr>
        <w:t xml:space="preserve"> in welchem deine persönlichen Interessen liegen. </w:t>
      </w:r>
    </w:p>
    <w:p>
      <w:pPr>
        <w:pStyle w:val="TextWissenschaftlichesSchreiben"/>
        <w:rPr>
          <w:rFonts w:cs="Times New Roman"/>
          <w:szCs w:val="24"/>
        </w:rPr>
      </w:pPr>
      <w:r>
        <w:rPr>
          <w:rFonts w:cs="Times New Roman"/>
          <w:szCs w:val="24"/>
        </w:rPr>
        <w:t xml:space="preserve">Für den Studiengang solltest du ein gutes mathematisches und technisches Grundverständnis mitbringen. Wichtig zu wissen ist, dass du ohne Fleiß in diesem Studiengang nicht weit kommst! </w:t>
      </w:r>
    </w:p>
    <w:p>
      <w:pPr>
        <w:pStyle w:val="TextWissenschaftlichesSchreiben"/>
        <w:spacing w:before="0" w:after="0"/>
        <w:rPr/>
      </w:pPr>
      <w:r>
        <w:rPr/>
      </w:r>
    </w:p>
    <w:p>
      <w:pPr>
        <w:pStyle w:val="TextWissenschaftlichesSchreiben"/>
        <w:spacing w:before="0" w:after="0"/>
        <w:rPr/>
      </w:pPr>
      <w:r>
        <w:rPr/>
      </w:r>
    </w:p>
    <w:sectPr>
      <w:type w:val="nextPage"/>
      <w:pgSz w:w="11906" w:h="16838"/>
      <w:pgMar w:left="1417" w:right="1417" w:header="0" w:top="1417"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Liberation Sans">
    <w:altName w:val="Arial"/>
    <w:charset w:val="01"/>
    <w:family w:val="swiss"/>
    <w:pitch w:val="variable"/>
  </w:font>
  <w:font w:name="Arial">
    <w:charset w:val="01"/>
    <w:family w:val="roman"/>
    <w:pitch w:val="variable"/>
  </w:font>
</w:fonts>
</file>

<file path=word/settings.xml><?xml version="1.0" encoding="utf-8"?>
<w:settings xmlns:w="http://schemas.openxmlformats.org/wordprocessingml/2006/main">
  <w:zoom w:percent="100"/>
  <w:trackRevisions/>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e-DE"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05d0b"/>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de-DE" w:eastAsia="en-US" w:bidi="ar-SA"/>
    </w:rPr>
  </w:style>
  <w:style w:type="paragraph" w:styleId="Heading1">
    <w:name w:val="Heading 1"/>
    <w:basedOn w:val="Normal"/>
    <w:next w:val="Normal"/>
    <w:link w:val="berschrift1Zchn"/>
    <w:uiPriority w:val="9"/>
    <w:qFormat/>
    <w:rsid w:val="00e97795"/>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berschrift2Zchn"/>
    <w:uiPriority w:val="9"/>
    <w:unhideWhenUsed/>
    <w:qFormat/>
    <w:rsid w:val="00e97795"/>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BerichtSPSZchn" w:customStyle="1">
    <w:name w:val="Bericht SPS Zchn"/>
    <w:basedOn w:val="DefaultParagraphFont"/>
    <w:link w:val="BerichtSPS"/>
    <w:qFormat/>
    <w:rsid w:val="00a4320f"/>
    <w:rPr>
      <w:rFonts w:ascii="Times New Roman" w:hAnsi="Times New Roman"/>
    </w:rPr>
  </w:style>
  <w:style w:type="character" w:styleId="TextkrperZeileneinzugZchn" w:customStyle="1">
    <w:name w:val="Textkörper-Zeileneinzug Zchn"/>
    <w:basedOn w:val="DefaultParagraphFont"/>
    <w:link w:val="Textkrper-Zeileneinzug"/>
    <w:uiPriority w:val="99"/>
    <w:semiHidden/>
    <w:qFormat/>
    <w:rsid w:val="00a978d4"/>
    <w:rPr/>
  </w:style>
  <w:style w:type="character" w:styleId="Berschrift1Zchn" w:customStyle="1">
    <w:name w:val="Überschrift 1 Zchn"/>
    <w:basedOn w:val="DefaultParagraphFont"/>
    <w:link w:val="berschrift1"/>
    <w:uiPriority w:val="9"/>
    <w:qFormat/>
    <w:rsid w:val="00e97795"/>
    <w:rPr>
      <w:rFonts w:ascii="Calibri Light" w:hAnsi="Calibri Light" w:eastAsia="" w:cs="" w:asciiTheme="majorHAnsi" w:cstheme="majorBidi" w:eastAsiaTheme="majorEastAsia" w:hAnsiTheme="majorHAnsi"/>
      <w:color w:val="2F5496" w:themeColor="accent1" w:themeShade="bf"/>
      <w:sz w:val="32"/>
      <w:szCs w:val="32"/>
    </w:rPr>
  </w:style>
  <w:style w:type="character" w:styleId="Berschrift2Zchn" w:customStyle="1">
    <w:name w:val="Überschrift 2 Zchn"/>
    <w:basedOn w:val="DefaultParagraphFont"/>
    <w:link w:val="berschrift2"/>
    <w:uiPriority w:val="9"/>
    <w:qFormat/>
    <w:rsid w:val="00e97795"/>
    <w:rPr>
      <w:rFonts w:ascii="Calibri Light" w:hAnsi="Calibri Light" w:eastAsia="" w:cs="" w:asciiTheme="majorHAnsi" w:cstheme="majorBidi" w:eastAsiaTheme="majorEastAsia" w:hAnsiTheme="majorHAnsi"/>
      <w:color w:val="2F5496" w:themeColor="accent1" w:themeShade="bf"/>
      <w:sz w:val="26"/>
      <w:szCs w:val="26"/>
    </w:rPr>
  </w:style>
  <w:style w:type="character" w:styleId="TextWissenschaftlichesSchreibenZchn" w:customStyle="1">
    <w:name w:val="Text Wissenschaftliches Schreiben Zchn"/>
    <w:basedOn w:val="DefaultParagraphFont"/>
    <w:link w:val="TextWissenschaftlichesSchreiben"/>
    <w:qFormat/>
    <w:rsid w:val="00e97795"/>
    <w:rPr>
      <w:rFonts w:ascii="Times New Roman" w:hAnsi="Times New Roman" w:eastAsia="" w:cs="" w:cstheme="majorBidi" w:eastAsiaTheme="majorEastAsia"/>
      <w:sz w:val="24"/>
      <w:szCs w:val="26"/>
    </w:rPr>
  </w:style>
  <w:style w:type="character" w:styleId="LineNumbering">
    <w:name w:val="Line Numbering"/>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BerichtSPS" w:customStyle="1">
    <w:name w:val="Bericht SPS"/>
    <w:basedOn w:val="Normal"/>
    <w:link w:val="BerichtSPSZchn"/>
    <w:qFormat/>
    <w:rsid w:val="00a4320f"/>
    <w:pPr>
      <w:spacing w:lineRule="auto" w:line="240"/>
      <w:jc w:val="both"/>
    </w:pPr>
    <w:rPr>
      <w:rFonts w:ascii="Times New Roman" w:hAnsi="Times New Roman"/>
    </w:rPr>
  </w:style>
  <w:style w:type="paragraph" w:styleId="UberschriftBerichtSPS" w:customStyle="1">
    <w:name w:val="Uberschrift Bericht SPS"/>
    <w:basedOn w:val="BerichtSPS"/>
    <w:qFormat/>
    <w:rsid w:val="00a4320f"/>
    <w:pPr>
      <w:spacing w:before="240" w:after="240"/>
    </w:pPr>
    <w:rPr>
      <w:sz w:val="34"/>
    </w:rPr>
  </w:style>
  <w:style w:type="paragraph" w:styleId="SPSAbstract" w:customStyle="1">
    <w:name w:val="SPS Abstract"/>
    <w:basedOn w:val="Normal"/>
    <w:qFormat/>
    <w:rsid w:val="00a4320f"/>
    <w:pPr>
      <w:spacing w:lineRule="auto" w:line="240" w:before="0" w:after="164"/>
      <w:ind w:left="1418" w:hanging="0"/>
      <w:jc w:val="both"/>
    </w:pPr>
    <w:rPr>
      <w:rFonts w:ascii="Times New Roman" w:hAnsi="Times New Roman"/>
      <w:bCs/>
      <w:sz w:val="20"/>
    </w:rPr>
  </w:style>
  <w:style w:type="paragraph" w:styleId="BerachriftSeminar" w:customStyle="1">
    <w:name w:val="Überachrift Seminar"/>
    <w:basedOn w:val="Normal"/>
    <w:autoRedefine/>
    <w:qFormat/>
    <w:rsid w:val="00a978d4"/>
    <w:pPr>
      <w:jc w:val="center"/>
    </w:pPr>
    <w:rPr>
      <w:rFonts w:ascii="Arial" w:hAnsi="Arial"/>
      <w:b/>
      <w:sz w:val="40"/>
    </w:rPr>
  </w:style>
  <w:style w:type="paragraph" w:styleId="TextSeminar" w:customStyle="1">
    <w:name w:val="Text Seminar"/>
    <w:basedOn w:val="BerachriftSeminar"/>
    <w:qFormat/>
    <w:rsid w:val="00a978d4"/>
    <w:pPr>
      <w:jc w:val="both"/>
    </w:pPr>
    <w:rPr>
      <w:b w:val="false"/>
      <w:sz w:val="24"/>
    </w:rPr>
  </w:style>
  <w:style w:type="paragraph" w:styleId="InhaltsverzeichnisSeminar" w:customStyle="1">
    <w:name w:val="Inhaltsverzeichnis Seminar"/>
    <w:basedOn w:val="TextSeminar"/>
    <w:qFormat/>
    <w:rsid w:val="00a978d4"/>
    <w:pPr>
      <w:jc w:val="left"/>
    </w:pPr>
    <w:rPr>
      <w:b/>
      <w:sz w:val="32"/>
    </w:rPr>
  </w:style>
  <w:style w:type="paragraph" w:styleId="SeminarTextberschriften" w:customStyle="1">
    <w:name w:val="Seminar Textüberschriften"/>
    <w:basedOn w:val="TextBodyIndent"/>
    <w:qFormat/>
    <w:rsid w:val="00a978d4"/>
    <w:pPr>
      <w:tabs>
        <w:tab w:val="clear" w:pos="708"/>
        <w:tab w:val="left" w:pos="1578" w:leader="none"/>
      </w:tabs>
      <w:spacing w:lineRule="auto" w:line="240" w:before="120" w:after="140"/>
      <w:ind w:left="2835" w:hanging="2835"/>
    </w:pPr>
    <w:rPr>
      <w:rFonts w:ascii="Arial" w:hAnsi="Arial" w:eastAsia="Times New Roman" w:cs="Times New Roman"/>
      <w:b/>
      <w:sz w:val="32"/>
      <w:szCs w:val="24"/>
      <w:lang w:eastAsia="de-DE"/>
    </w:rPr>
  </w:style>
  <w:style w:type="paragraph" w:styleId="TextBodyIndent">
    <w:name w:val="Body Text Indent"/>
    <w:basedOn w:val="Normal"/>
    <w:link w:val="Textkrper-ZeileneinzugZchn"/>
    <w:uiPriority w:val="99"/>
    <w:semiHidden/>
    <w:unhideWhenUsed/>
    <w:rsid w:val="00a978d4"/>
    <w:pPr>
      <w:spacing w:before="0" w:after="120"/>
      <w:ind w:left="283" w:hanging="0"/>
    </w:pPr>
    <w:rPr/>
  </w:style>
  <w:style w:type="paragraph" w:styleId="TextWissenschaftlichesSchreiben" w:customStyle="1">
    <w:name w:val="Text Wissenschaftliches Schreiben"/>
    <w:link w:val="TextWissenschaftlichesSchreibenZchn"/>
    <w:qFormat/>
    <w:rsid w:val="00e97795"/>
    <w:pPr>
      <w:widowControl/>
      <w:bidi w:val="0"/>
      <w:spacing w:lineRule="auto" w:line="240" w:before="0" w:after="160"/>
      <w:jc w:val="both"/>
    </w:pPr>
    <w:rPr>
      <w:rFonts w:ascii="Times New Roman" w:hAnsi="Times New Roman" w:eastAsia="" w:cs="" w:cstheme="majorBidi" w:eastAsiaTheme="majorEastAsia"/>
      <w:color w:val="auto"/>
      <w:kern w:val="0"/>
      <w:sz w:val="24"/>
      <w:szCs w:val="26"/>
      <w:lang w:val="de-DE" w:eastAsia="en-US" w:bidi="ar-SA"/>
    </w:rPr>
  </w:style>
  <w:style w:type="paragraph" w:styleId="BerschriftWissenschaftlichesSchreiben" w:customStyle="1">
    <w:name w:val="Überschrift Wissenschaftliches Schreiben"/>
    <w:basedOn w:val="TextWissenschaftlichesSchreiben"/>
    <w:qFormat/>
    <w:rsid w:val="00e97795"/>
    <w:pPr/>
    <w:rPr>
      <w:b/>
      <w:sz w:val="32"/>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Application>LibreOffice/7.1.6.2.0$Linux_X86_64 LibreOffice_project/10$Build-2</Application>
  <AppVersion>15.0000</AppVersion>
  <Pages>1</Pages>
  <Words>149</Words>
  <Characters>976</Characters>
  <CharactersWithSpaces>1125</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2021-10-28T16:42:00Z</dcterms:created>
  <dc:creator>Dennis Löwer</dc:creator>
  <dc:description/>
  <dc:language>de-DE</dc:language>
  <cp:lastModifiedBy/>
  <dcterms:modified xsi:type="dcterms:W3CDTF">2021-10-29T10:52:22Z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