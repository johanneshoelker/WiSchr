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Computer, Auto, </w:t>
      </w:r>
      <w:del w:id="0" w:author="Unknown Author" w:date="2021-10-29T10:35:44Z">
        <w:r>
          <w:rPr/>
          <w:delText>eigentlich</w:delText>
        </w:r>
      </w:del>
      <w:ins w:id="1" w:author="Unknown Author" w:date="2021-10-29T10:35:44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de-DE" w:eastAsia="en-US" w:bidi="ar-SA"/>
          </w:rPr>
          <w:t xml:space="preserve">Smartphone, nahezu jedes Gerät aus deinem Alltag </w:t>
        </w:r>
      </w:ins>
      <w:ins w:id="2" w:author="Unknown Author" w:date="2021-10-29T10:35:44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de-DE" w:eastAsia="en-US" w:bidi="ar-SA"/>
          </w:rPr>
          <w:t>funktioniert so wie du es willst.</w:t>
        </w:r>
      </w:ins>
      <w:ins w:id="3" w:author="Unknown Author" w:date="2021-10-29T10:35:44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de-DE" w:eastAsia="en-US" w:bidi="ar-SA"/>
          </w:rPr>
          <w:t xml:space="preserve"> </w:t>
        </w:r>
      </w:ins>
      <w:del w:id="4" w:author="Unknown Author" w:date="2021-10-29T10:35:51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de-DE" w:eastAsia="en-US" w:bidi="ar-SA"/>
          </w:rPr>
          <w:delText xml:space="preserve"> alles um dich herum</w:delText>
        </w:r>
      </w:del>
      <w:del w:id="5" w:author="Unknown Author" w:date="2021-10-29T10:36:16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de-DE" w:eastAsia="en-US" w:bidi="ar-SA"/>
          </w:rPr>
          <w:delText xml:space="preserve"> funktioniert automatisch</w:delText>
        </w:r>
      </w:del>
      <w:r>
        <w:rPr/>
        <w:t xml:space="preserve">. Aber wie </w:t>
      </w:r>
      <w:del w:id="6" w:author="Dennis Löwer" w:date="2021-10-28T12:27:00Z">
        <w:r>
          <w:rPr/>
          <w:delText>kann das sein</w:delText>
        </w:r>
      </w:del>
      <w:ins w:id="7" w:author="Dennis Löwer" w:date="2021-10-28T12:28:00Z">
        <w:r>
          <w:rPr/>
          <w:t xml:space="preserve"> </w:t>
        </w:r>
      </w:ins>
      <w:ins w:id="8" w:author="Dennis Löwer" w:date="2021-10-28T12:27:00Z">
        <w:r>
          <w:rPr/>
          <w:t>ist das m</w:t>
        </w:r>
      </w:ins>
      <w:ins w:id="9" w:author="Dennis Löwer" w:date="2021-10-28T12:28:00Z">
        <w:r>
          <w:rPr/>
          <w:t>öglich</w:t>
        </w:r>
      </w:ins>
      <w:r>
        <w:rPr/>
        <w:t xml:space="preserve">? Du willst </w:t>
      </w:r>
      <w:del w:id="10" w:author="Dennis Löwer" w:date="2021-10-28T12:28:00Z">
        <w:r>
          <w:rPr/>
          <w:delText>wissen</w:delText>
        </w:r>
      </w:del>
      <w:ins w:id="11" w:author="Dennis Löwer" w:date="2021-10-28T12:28:00Z">
        <w:r>
          <w:rPr/>
          <w:t xml:space="preserve"> lernen technische Zusammenhänge zu erkennen und zu verstehen? </w:t>
        </w:r>
      </w:ins>
      <w:del w:id="12" w:author="Dennis Löwer" w:date="2021-10-28T12:28:00Z">
        <w:r>
          <w:rPr/>
          <w:delText>, wie all die Dinge funktionieren?</w:delText>
        </w:r>
      </w:del>
      <w:r>
        <w:rPr/>
        <w:t xml:space="preserve"> Dann </w:t>
      </w:r>
      <w:del w:id="13" w:author="Dennis Löwer" w:date="2021-10-28T12:30:00Z">
        <w:r>
          <w:rPr/>
          <w:delText>studiere</w:delText>
        </w:r>
      </w:del>
      <w:ins w:id="14" w:author="Dennis Löwer" w:date="2021-10-28T12:30:00Z">
        <w:r>
          <w:rPr/>
          <w:t xml:space="preserve"> ist </w:t>
        </w:r>
      </w:ins>
      <w:r>
        <w:rPr/>
        <w:t xml:space="preserve"> Mechatronik</w:t>
      </w:r>
      <w:ins w:id="15" w:author="Dennis Löwer" w:date="2021-10-28T12:30:00Z">
        <w:r>
          <w:rPr/>
          <w:t xml:space="preserve"> der richtige Studiengang für dich</w:t>
        </w:r>
      </w:ins>
      <w:r>
        <w:rPr/>
        <w:t xml:space="preserve">! Im Laufe </w:t>
      </w:r>
      <w:ins w:id="16" w:author="Dennis Löwer" w:date="2021-10-28T12:32:00Z">
        <w:r>
          <w:rPr/>
          <w:t xml:space="preserve">deines </w:t>
        </w:r>
      </w:ins>
      <w:del w:id="17" w:author="Dennis Löwer" w:date="2021-10-28T12:32:00Z">
        <w:r>
          <w:rPr/>
          <w:delText>de</w:delText>
        </w:r>
      </w:del>
      <w:del w:id="18" w:author="Dennis Löwer" w:date="2021-10-28T12:31:00Z">
        <w:r>
          <w:rPr/>
          <w:delText>s</w:delText>
        </w:r>
      </w:del>
      <w:r>
        <w:rPr/>
        <w:t xml:space="preserve"> Studiums werden sich</w:t>
      </w:r>
      <w:ins w:id="19" w:author="Dennis Löwer" w:date="2021-10-28T12:32:00Z">
        <w:r>
          <w:rPr/>
          <w:t xml:space="preserve"> viele technische Geräte und Prozesse </w:t>
        </w:r>
      </w:ins>
      <w:r>
        <w:rPr/>
        <w:t xml:space="preserve"> </w:t>
      </w:r>
      <w:del w:id="20" w:author="Dennis Löwer" w:date="2021-10-28T12:31:00Z">
        <w:r>
          <w:rPr/>
          <w:delText>mit der Zeit alle technischen Gerate von</w:delText>
        </w:r>
      </w:del>
      <w:r>
        <w:rPr/>
        <w:t xml:space="preserve"> </w:t>
      </w:r>
      <w:ins w:id="21" w:author="Dennis Löwer" w:date="2021-10-28T12:32:00Z">
        <w:r>
          <w:rPr/>
          <w:t xml:space="preserve"> von </w:t>
        </w:r>
      </w:ins>
      <w:r>
        <w:rPr/>
        <w:t xml:space="preserve">selbst </w:t>
      </w:r>
      <w:ins w:id="22" w:author="Dennis Löwer" w:date="2021-10-28T12:31:00Z">
        <w:r>
          <w:rPr/>
          <w:t>erklären</w:t>
        </w:r>
      </w:ins>
      <w:ins w:id="23" w:author="Dennis Löwer" w:date="2021-10-28T12:32:00Z">
        <w:r>
          <w:rPr/>
          <w:t>.</w:t>
        </w:r>
      </w:ins>
      <w:ins w:id="24" w:author="Dennis Löwer" w:date="2021-10-28T12:31:00Z">
        <w:r>
          <w:rPr/>
          <w:t xml:space="preserve"> </w:t>
        </w:r>
      </w:ins>
      <w:del w:id="25" w:author="Dennis Löwer" w:date="2021-10-28T12:31:00Z">
        <w:r>
          <w:rPr/>
          <w:delText>erkl ¨ aren</w:delText>
        </w:r>
      </w:del>
      <w:r>
        <w:rPr/>
        <w:t xml:space="preserve"> </w:t>
      </w:r>
      <w:del w:id="26" w:author="Dennis Löwer" w:date="2021-10-28T12:33:00Z">
        <w:r>
          <w:rPr/>
          <w:delText>da du aus ¨ den drei technischen Teilbereichen Elektrotechnik, Informatik und Maschinenbau die Grundlagen, welche fur die meisten technischen Anwendungen ¨ relevant sind, lernst.</w:delText>
        </w:r>
      </w:del>
      <w:ins w:id="27" w:author="Dennis Löwer" w:date="2021-10-28T12:33:00Z">
        <w:r>
          <w:rPr/>
          <w:t xml:space="preserve"> Während de</w:t>
        </w:r>
      </w:ins>
      <w:ins w:id="28" w:author="Dennis Löwer" w:date="2021-10-28T12:34:00Z">
        <w:r>
          <w:rPr/>
          <w:t>ines Studiums lernst du die Grundlagen aus den technischen Teilbereichen Maschinenbau, Elektrotechnik und In</w:t>
        </w:r>
      </w:ins>
      <w:ins w:id="29" w:author="Dennis Löwer" w:date="2021-10-28T12:35:00Z">
        <w:r>
          <w:rPr/>
          <w:t>formatik kennen.</w:t>
        </w:r>
      </w:ins>
      <w:r>
        <w:rPr/>
        <w:t xml:space="preserve"> Diese</w:t>
      </w:r>
      <w:del w:id="30" w:author="Dennis Löwer" w:date="2021-10-28T12:43:00Z">
        <w:r>
          <w:rPr/>
          <w:delText>s</w:delText>
        </w:r>
      </w:del>
      <w:ins w:id="31" w:author="Dennis Löwer" w:date="2021-10-28T12:43:00Z">
        <w:r>
          <w:rPr/>
          <w:t xml:space="preserve"> Fähigkeiten</w:t>
        </w:r>
      </w:ins>
      <w:del w:id="32" w:author="Dennis Löwer" w:date="2021-10-28T12:43:00Z">
        <w:r>
          <w:rPr/>
          <w:delText xml:space="preserve"> Wissen</w:delText>
        </w:r>
      </w:del>
      <w:r>
        <w:rPr/>
        <w:t xml:space="preserve"> kann dir keiner mehr nehmen und du </w:t>
      </w:r>
      <w:del w:id="33" w:author="Dennis Löwer" w:date="2021-10-28T12:43:00Z">
        <w:r>
          <w:rPr/>
          <w:delText>kannst weiterhin frei entscheiden, was du damit anfangs</w:delText>
        </w:r>
      </w:del>
      <w:del w:id="34" w:author="Dennis Löwer" w:date="2021-10-28T12:44:00Z">
        <w:r>
          <w:rPr/>
          <w:delText>t</w:delText>
        </w:r>
      </w:del>
      <w:ins w:id="35" w:author="Dennis Löwer" w:date="2021-10-28T12:44:00Z">
        <w:r>
          <w:rPr/>
          <w:t xml:space="preserve"> hast weiterhin </w:t>
        </w:r>
      </w:ins>
      <w:del w:id="36" w:author="Unknown Author" w:date="2021-10-29T09:01:50Z">
        <w:r>
          <w:rPr/>
          <w:delText>alle Möglichkeiten</w:delText>
        </w:r>
      </w:del>
      <w:ins w:id="37" w:author="Unknown Author" w:date="2021-10-29T09:01:50Z">
        <w:r>
          <w:rPr/>
          <w:t>die freie Wahl</w:t>
        </w:r>
      </w:ins>
      <w:ins w:id="38" w:author="Unknown Author" w:date="2021-10-29T09:02:15Z">
        <w:r>
          <w:rPr/>
          <w:t>, auf welchen Fachbereich du dich</w:t>
        </w:r>
      </w:ins>
      <w:del w:id="39" w:author="Unknown Author" w:date="2021-10-29T09:02:43Z">
        <w:r>
          <w:rPr/>
          <w:delText>.</w:delText>
        </w:r>
      </w:del>
      <w:del w:id="40" w:author="Dennis Löwer" w:date="2021-10-28T12:44:00Z">
        <w:r>
          <w:rPr/>
          <w:delText xml:space="preserve"> Denn nach dem ¨</w:delText>
        </w:r>
      </w:del>
      <w:ins w:id="41" w:author="Dennis Löwer" w:date="2021-10-28T12:46:00Z">
        <w:r>
          <w:rPr/>
          <w:t xml:space="preserve"> </w:t>
        </w:r>
      </w:ins>
      <w:ins w:id="42" w:author="Unknown Author" w:date="2021-10-29T09:02:47Z">
        <w:r>
          <w:rPr/>
          <w:t>n</w:t>
        </w:r>
      </w:ins>
      <w:del w:id="43" w:author="Unknown Author" w:date="2021-10-29T09:02:47Z">
        <w:r>
          <w:rPr/>
          <w:delText>N</w:delText>
        </w:r>
      </w:del>
      <w:ins w:id="44" w:author="Dennis Löwer" w:date="2021-10-28T12:46:00Z">
        <w:r>
          <w:rPr/>
          <w:t>ach dem</w:t>
        </w:r>
      </w:ins>
      <w:del w:id="45" w:author="Dennis Löwer" w:date="2021-10-28T12:45:00Z">
        <w:r>
          <w:rPr/>
          <w:delText xml:space="preserve"> </w:delText>
        </w:r>
      </w:del>
      <w:ins w:id="46" w:author="Dennis Löwer" w:date="2021-10-28T12:45:00Z">
        <w:r>
          <w:rPr/>
          <w:t xml:space="preserve"> </w:t>
        </w:r>
      </w:ins>
      <w:r>
        <w:rPr/>
        <w:t xml:space="preserve">Mechatronikstudium </w:t>
      </w:r>
      <w:del w:id="47" w:author="Unknown Author" w:date="2021-10-29T09:02:58Z">
        <w:r>
          <w:rPr/>
          <w:delText xml:space="preserve">hast du die Möglichkeit </w:delText>
        </w:r>
      </w:del>
      <w:del w:id="48" w:author="Dennis Löwer" w:date="2021-10-28T12:45:00Z">
        <w:r>
          <w:rPr/>
          <w:delText xml:space="preserve">stehen dir alle Turen offen. Du kannst </w:delText>
        </w:r>
      </w:del>
      <w:del w:id="49" w:author="Unknown Author" w:date="2021-10-29T09:03:15Z">
        <w:r>
          <w:rPr/>
          <w:delText xml:space="preserve">dich in </w:delText>
        </w:r>
      </w:del>
      <w:del w:id="50" w:author="Dennis Löwer" w:date="2021-10-28T12:45:00Z">
        <w:r>
          <w:rPr/>
          <w:delText>auf</w:delText>
        </w:r>
      </w:del>
      <w:del w:id="51" w:author="Unknown Author" w:date="2021-10-29T09:03:15Z">
        <w:r>
          <w:rPr/>
          <w:delText xml:space="preserve"> nahezu </w:delText>
        </w:r>
      </w:del>
      <w:del w:id="52" w:author="Dennis Löwer" w:date="2021-10-28T12:45:00Z">
        <w:r>
          <w:rPr/>
          <w:delText>¨</w:delText>
        </w:r>
      </w:del>
      <w:del w:id="53" w:author="Unknown Author" w:date="2021-10-29T09:03:17Z">
        <w:r>
          <w:rPr/>
          <w:delText xml:space="preserve"> jeden Fachbereich zu </w:delText>
        </w:r>
      </w:del>
      <w:r>
        <w:rPr/>
        <w:t>spezialisier</w:t>
      </w:r>
      <w:ins w:id="54" w:author="Unknown Author" w:date="2021-10-29T09:03:23Z">
        <w:r>
          <w:rPr/>
          <w:t>st</w:t>
        </w:r>
      </w:ins>
      <w:del w:id="55" w:author="Unknown Author" w:date="2021-10-29T09:03:22Z">
        <w:r>
          <w:rPr/>
          <w:delText>en</w:delText>
        </w:r>
      </w:del>
      <w:r>
        <w:rPr/>
        <w:t xml:space="preserve"> oder </w:t>
      </w:r>
      <w:del w:id="56" w:author="Dennis Löwer" w:date="2021-10-28T12:46:00Z">
        <w:r>
          <w:rPr/>
          <w:delText>aber</w:delText>
        </w:r>
      </w:del>
      <w:r>
        <w:rPr/>
        <w:t xml:space="preserve"> </w:t>
      </w:r>
      <w:del w:id="57" w:author="Dennis Löwer" w:date="2021-10-28T12:46:00Z">
        <w:r>
          <w:rPr/>
          <w:delText>die</w:delText>
        </w:r>
      </w:del>
      <w:r>
        <w:rPr/>
        <w:t xml:space="preserve"> </w:t>
      </w:r>
      <w:ins w:id="58" w:author="Unknown Author" w:date="2021-10-29T09:03:39Z">
        <w:r>
          <w:rPr/>
          <w:t xml:space="preserve">oder ob du </w:t>
        </w:r>
      </w:ins>
      <w:r>
        <w:rPr/>
        <w:t xml:space="preserve">Schnittstellen der Fachbereiche </w:t>
      </w:r>
      <w:del w:id="59" w:author="Unknown Author" w:date="2021-10-29T09:03:45Z">
        <w:r>
          <w:rPr/>
          <w:delText xml:space="preserve"> zu </w:delText>
        </w:r>
      </w:del>
      <w:r>
        <w:rPr/>
        <w:t>koordinieren</w:t>
      </w:r>
      <w:ins w:id="60" w:author="Unknown Author" w:date="2021-10-29T09:03:48Z">
        <w:r>
          <w:rPr/>
          <w:t xml:space="preserve"> möchtest</w:t>
        </w:r>
      </w:ins>
      <w:r>
        <w:rPr/>
        <w:t xml:space="preserve">. Lass dir nach </w:t>
      </w:r>
      <w:del w:id="61" w:author="Dennis Löwer" w:date="2021-10-28T12:47:00Z">
        <w:r>
          <w:rPr/>
          <w:delText>dem</w:delText>
        </w:r>
      </w:del>
      <w:ins w:id="62" w:author="Dennis Löwer" w:date="2021-10-28T12:47:00Z">
        <w:r>
          <w:rPr/>
          <w:t xml:space="preserve"> deinem </w:t>
        </w:r>
      </w:ins>
      <w:r>
        <w:rPr/>
        <w:t xml:space="preserve"> Abi</w:t>
      </w:r>
      <w:ins w:id="63" w:author="Dennis Löwer" w:date="2021-10-28T12:47:00Z">
        <w:r>
          <w:rPr/>
          <w:t>tur</w:t>
        </w:r>
      </w:ins>
      <w:r>
        <w:rPr/>
        <w:t xml:space="preserve"> nicht </w:t>
      </w:r>
      <w:del w:id="64" w:author="Dennis Löwer" w:date="2021-10-28T12:47:00Z">
        <w:r>
          <w:rPr/>
          <w:delText>deine</w:delText>
        </w:r>
      </w:del>
      <w:ins w:id="65" w:author="Dennis Löwer" w:date="2021-10-28T12:47:00Z">
        <w:r>
          <w:rPr/>
          <w:t xml:space="preserve"> die</w:t>
        </w:r>
      </w:ins>
      <w:r>
        <w:rPr/>
        <w:t xml:space="preserve"> M</w:t>
      </w:r>
      <w:ins w:id="66" w:author="Dennis Löwer" w:date="2021-10-28T12:47:00Z">
        <w:r>
          <w:rPr/>
          <w:t>ö</w:t>
        </w:r>
      </w:ins>
      <w:del w:id="67" w:author="Dennis Löwer" w:date="2021-10-28T12:47:00Z">
        <w:r>
          <w:rPr/>
          <w:delText>o</w:delText>
        </w:r>
      </w:del>
      <w:r>
        <w:rPr/>
        <w:t xml:space="preserve">glichkeiten </w:t>
      </w:r>
      <w:del w:id="68" w:author="Dennis Löwer" w:date="2021-10-28T12:47:00Z">
        <w:r>
          <w:rPr/>
          <w:delText>¨</w:delText>
        </w:r>
      </w:del>
      <w:r>
        <w:rPr/>
        <w:t xml:space="preserve"> nehmen und </w:t>
      </w:r>
      <w:ins w:id="69" w:author="Dennis Löwer" w:date="2021-10-28T12:49:00Z">
        <w:r>
          <w:rPr/>
          <w:t>fokussiere</w:t>
        </w:r>
      </w:ins>
      <w:ins w:id="70" w:author="Dennis Löwer" w:date="2021-10-28T12:47:00Z">
        <w:r>
          <w:rPr/>
          <w:t xml:space="preserve"> dich zu </w:t>
        </w:r>
      </w:ins>
      <w:ins w:id="71" w:author="Unknown Author" w:date="2021-10-29T09:04:23Z">
        <w:r>
          <w:rPr/>
          <w:t xml:space="preserve">nicht </w:t>
        </w:r>
      </w:ins>
      <w:ins w:id="72" w:author="Dennis Löwer" w:date="2021-10-28T12:47:00Z">
        <w:r>
          <w:rPr/>
          <w:t>früh auf einen Fachbere</w:t>
        </w:r>
      </w:ins>
      <w:ins w:id="73" w:author="Dennis Löwer" w:date="2021-10-28T12:48:00Z">
        <w:r>
          <w:rPr/>
          <w:t xml:space="preserve">ich </w:t>
        </w:r>
      </w:ins>
      <w:del w:id="74" w:author="Dennis Löwer" w:date="2021-10-28T12:47:00Z">
        <w:r>
          <w:rPr/>
          <w:delText>fokussiere dich nicht zu fruh</w:delText>
        </w:r>
      </w:del>
      <w:r>
        <w:rPr/>
        <w:t xml:space="preserve">, denn wer weiß </w:t>
      </w:r>
      <w:del w:id="75" w:author="Dennis Löwer" w:date="2021-10-28T12:49:00Z">
        <w:r>
          <w:rPr/>
          <w:delText>wof ¨ ur du dich ¨</w:delText>
        </w:r>
      </w:del>
      <w:r>
        <w:rPr/>
        <w:t xml:space="preserve"> </w:t>
      </w:r>
      <w:ins w:id="76" w:author="Dennis Löwer" w:date="2021-10-28T12:49:00Z">
        <w:r>
          <w:rPr/>
          <w:t xml:space="preserve">welche Interessen du </w:t>
        </w:r>
      </w:ins>
      <w:r>
        <w:rPr/>
        <w:t>nach dem Studium</w:t>
      </w:r>
      <w:ins w:id="77" w:author="Dennis Löwer" w:date="2021-10-28T12:49:00Z">
        <w:r>
          <w:rPr/>
          <w:t xml:space="preserve"> ha</w:t>
        </w:r>
      </w:ins>
      <w:ins w:id="78" w:author="Unknown Author" w:date="2021-10-29T09:04:50Z">
        <w:r>
          <w:rPr/>
          <w:t>ben wirst</w:t>
        </w:r>
      </w:ins>
      <w:del w:id="79" w:author="Unknown Author" w:date="2021-10-29T09:04:49Z">
        <w:r>
          <w:rPr/>
          <w:delText>st</w:delText>
        </w:r>
      </w:del>
      <w:ins w:id="80" w:author="Dennis Löwer" w:date="2021-10-28T12:49:00Z">
        <w:r>
          <w:rPr/>
          <w:t>.</w:t>
        </w:r>
      </w:ins>
      <w:del w:id="81" w:author="Dennis Löwer" w:date="2021-10-28T12:48:00Z">
        <w:r>
          <w:rPr/>
          <w:delText xml:space="preserve"> interessierst</w:delText>
        </w:r>
      </w:del>
      <w:del w:id="82" w:author="Dennis Löwer" w:date="2021-10-28T12:49:00Z">
        <w:r>
          <w:rPr/>
          <w:delText>.</w:delText>
        </w:r>
      </w:del>
      <w:r>
        <w:rPr/>
        <w:t xml:space="preserve"> </w:t>
      </w:r>
      <w:del w:id="83" w:author="Dennis Löwer" w:date="2021-10-28T12:50:00Z">
        <w:r>
          <w:rPr/>
          <w:delText>Ein</w:delText>
        </w:r>
      </w:del>
      <w:ins w:id="84" w:author="Dennis Löwer" w:date="2021-10-28T12:50:00Z">
        <w:r>
          <w:rPr/>
          <w:t xml:space="preserve"> Der Bachelor</w:t>
        </w:r>
      </w:ins>
      <w:ins w:id="85" w:author="Unknown Author" w:date="2021-10-29T09:06:48Z">
        <w:r>
          <w:rPr/>
          <w:t xml:space="preserve"> in</w:t>
        </w:r>
      </w:ins>
      <w:r>
        <w:rPr/>
        <w:t xml:space="preserve"> Mechatronik</w:t>
      </w:r>
      <w:del w:id="86" w:author="Dennis Löwer" w:date="2021-10-28T12:50:00Z">
        <w:r>
          <w:rPr/>
          <w:delText>studium</w:delText>
        </w:r>
      </w:del>
      <w:r>
        <w:rPr/>
        <w:t xml:space="preserve"> </w:t>
      </w:r>
      <w:del w:id="87" w:author="Dennis Löwer" w:date="2021-10-28T12:50:00Z">
        <w:r>
          <w:rPr/>
          <w:delText xml:space="preserve">im Bachelor </w:delText>
        </w:r>
      </w:del>
      <w:r>
        <w:rPr/>
        <w:t xml:space="preserve">qualifiziert dich </w:t>
      </w:r>
      <w:ins w:id="88" w:author="Dennis Löwer" w:date="2021-10-28T12:50:00Z">
        <w:r>
          <w:rPr/>
          <w:t xml:space="preserve">für </w:t>
        </w:r>
      </w:ins>
      <w:ins w:id="89" w:author="Unknown Author" w:date="2021-10-29T09:06:57Z">
        <w:r>
          <w:rPr/>
          <w:t xml:space="preserve">den Master </w:t>
        </w:r>
      </w:ins>
      <w:del w:id="90" w:author="Dennis Löwer" w:date="2021-10-28T12:50:00Z">
        <w:r>
          <w:rPr/>
          <w:delText xml:space="preserve">ebenso fur ein jeden weitern </w:delText>
        </w:r>
      </w:del>
      <w:ins w:id="91" w:author="Dennis Löwer" w:date="2021-10-28T12:50:00Z">
        <w:r>
          <w:rPr/>
          <w:t xml:space="preserve"> </w:t>
        </w:r>
      </w:ins>
      <w:ins w:id="92" w:author="Unknown Author" w:date="2021-10-29T09:07:02Z">
        <w:r>
          <w:rPr/>
          <w:t>in</w:t>
        </w:r>
      </w:ins>
      <w:del w:id="93" w:author="Unknown Author" w:date="2021-10-29T09:07:06Z">
        <w:r>
          <w:rPr/>
          <w:delText>viele</w:delText>
        </w:r>
      </w:del>
      <w:ins w:id="94" w:author="Unknown Author" w:date="2021-10-29T09:07:09Z">
        <w:r>
          <w:rPr/>
          <w:t>nahezu jedem</w:t>
        </w:r>
      </w:ins>
      <w:ins w:id="95" w:author="Dennis Löwer" w:date="2021-10-28T12:50:00Z">
        <w:r>
          <w:rPr/>
          <w:t xml:space="preserve"> </w:t>
        </w:r>
      </w:ins>
      <w:r>
        <w:rPr/>
        <w:t>technische</w:t>
      </w:r>
      <w:ins w:id="96" w:author="Unknown Author" w:date="2021-10-29T09:07:17Z">
        <w:r>
          <w:rPr/>
          <w:t>n</w:t>
        </w:r>
      </w:ins>
      <w:del w:id="97" w:author="Dennis Löwer" w:date="2021-10-28T12:50:00Z">
        <w:r>
          <w:rPr/>
          <w:delText>n</w:delText>
        </w:r>
      </w:del>
      <w:r>
        <w:rPr/>
        <w:t xml:space="preserve"> Zweig</w:t>
      </w:r>
      <w:del w:id="98" w:author="Unknown Author" w:date="2021-10-29T09:07:21Z">
        <w:r>
          <w:rPr/>
          <w:delText>e</w:delText>
        </w:r>
      </w:del>
      <w:r>
        <w:rPr/>
        <w:t>,</w:t>
      </w:r>
      <w:ins w:id="99" w:author="Dennis Löwer" w:date="2021-10-28T12:51:00Z">
        <w:r>
          <w:rPr/>
          <w:t xml:space="preserve"> sowie </w:t>
        </w:r>
      </w:ins>
      <w:del w:id="100" w:author="Unknown Author" w:date="2021-10-29T09:07:24Z">
        <w:r>
          <w:rPr/>
          <w:delText>natürlich</w:delText>
        </w:r>
      </w:del>
      <w:ins w:id="101" w:author="Dennis Löwer" w:date="2021-10-28T12:51:00Z">
        <w:r>
          <w:rPr/>
          <w:t xml:space="preserve"> für einen </w:t>
        </w:r>
      </w:ins>
      <w:ins w:id="102" w:author="Unknown Author" w:date="2021-10-29T09:07:28Z">
        <w:r>
          <w:rPr/>
          <w:t xml:space="preserve">Master in </w:t>
        </w:r>
      </w:ins>
      <w:ins w:id="103" w:author="Dennis Löwer" w:date="2021-10-28T12:51:00Z">
        <w:r>
          <w:rPr/>
          <w:t xml:space="preserve">Mechatronik </w:t>
        </w:r>
      </w:ins>
      <w:del w:id="104" w:author="Unknown Author" w:date="2021-10-29T09:07:32Z">
        <w:r>
          <w:rPr/>
          <w:delText>Master</w:delText>
        </w:r>
      </w:del>
      <w:ins w:id="105" w:author="Dennis Löwer" w:date="2021-10-28T12:51:00Z">
        <w:r>
          <w:rPr/>
          <w:t>.</w:t>
        </w:r>
      </w:ins>
      <w:del w:id="106" w:author="Dennis Löwer" w:date="2021-10-28T12:51:00Z">
        <w:r>
          <w:rPr/>
          <w:delText xml:space="preserve"> als auch nat ¨ urlich ¨ fur eine Mechatronikmasterstudium.</w:delText>
        </w:r>
      </w:del>
      <w:r>
        <w:rPr/>
        <w:t xml:space="preserve"> Egal, ob</w:t>
      </w:r>
      <w:del w:id="107" w:author="Dennis Löwer" w:date="2021-10-28T12:51:00Z">
        <w:r>
          <w:rPr/>
          <w:delText xml:space="preserve"> du gut</w:delText>
        </w:r>
      </w:del>
      <w:ins w:id="108" w:author="Dennis Löwer" w:date="2021-10-28T12:51:00Z">
        <w:r>
          <w:rPr/>
          <w:t xml:space="preserve"> deine Stärken</w:t>
        </w:r>
      </w:ins>
      <w:r>
        <w:rPr/>
        <w:t xml:space="preserve"> in </w:t>
      </w:r>
      <w:ins w:id="109" w:author="Dennis Löwer" w:date="2021-10-28T12:52:00Z">
        <w:r>
          <w:rPr/>
          <w:t xml:space="preserve">der </w:t>
        </w:r>
      </w:ins>
      <w:r>
        <w:rPr/>
        <w:t>Mathe</w:t>
      </w:r>
      <w:ins w:id="110" w:author="Dennis Löwer" w:date="2021-10-28T12:52:00Z">
        <w:r>
          <w:rPr/>
          <w:t>matik</w:t>
        </w:r>
      </w:ins>
      <w:r>
        <w:rPr/>
        <w:t xml:space="preserve"> oder</w:t>
      </w:r>
      <w:ins w:id="111" w:author="Dennis Löwer" w:date="2021-10-28T12:52:00Z">
        <w:r>
          <w:rPr/>
          <w:t xml:space="preserve"> der</w:t>
        </w:r>
      </w:ins>
      <w:r>
        <w:rPr/>
        <w:t xml:space="preserve"> Physik</w:t>
      </w:r>
      <w:del w:id="112" w:author="Dennis Löwer" w:date="2021-10-28T12:52:00Z">
        <w:r>
          <w:rPr/>
          <w:delText xml:space="preserve"> ¨ bist</w:delText>
        </w:r>
      </w:del>
      <w:ins w:id="113" w:author="Dennis Löwer" w:date="2021-10-28T12:52:00Z">
        <w:r>
          <w:rPr/>
          <w:t xml:space="preserve"> liegen</w:t>
        </w:r>
      </w:ins>
      <w:r>
        <w:rPr/>
        <w:t xml:space="preserve">, </w:t>
      </w:r>
      <w:del w:id="114" w:author="Dennis Löwer" w:date="2021-10-28T12:52:00Z">
        <w:r>
          <w:rPr/>
          <w:delText xml:space="preserve">im Mechatronikstudium </w:delText>
        </w:r>
      </w:del>
      <w:ins w:id="115" w:author="Dennis Löwer" w:date="2021-10-28T12:53:00Z">
        <w:r>
          <w:rPr/>
          <w:t xml:space="preserve"> du lernst </w:t>
        </w:r>
      </w:ins>
      <w:del w:id="116" w:author="Dennis Löwer" w:date="2021-10-28T12:53:00Z">
        <w:r>
          <w:rPr/>
          <w:delText>kannst du</w:delText>
        </w:r>
      </w:del>
      <w:r>
        <w:rPr/>
        <w:t xml:space="preserve"> diese Dinge von Grund auf </w:t>
      </w:r>
      <w:ins w:id="117" w:author="Dennis Löwer" w:date="2021-10-28T12:53:00Z">
        <w:r>
          <w:rPr/>
          <w:t>neu kennen und</w:t>
        </w:r>
      </w:ins>
      <w:ins w:id="118" w:author="Unknown Author" w:date="2021-10-29T09:08:05Z">
        <w:r>
          <w:rPr/>
          <w:t xml:space="preserve"> sie</w:t>
        </w:r>
      </w:ins>
      <w:ins w:id="119" w:author="Dennis Löwer" w:date="2021-10-28T12:53:00Z">
        <w:r>
          <w:rPr/>
          <w:t xml:space="preserve"> an</w:t>
        </w:r>
      </w:ins>
      <w:ins w:id="120" w:author="Unknown Author" w:date="2021-10-29T09:08:09Z">
        <w:r>
          <w:rPr/>
          <w:t>zu</w:t>
        </w:r>
      </w:ins>
      <w:ins w:id="121" w:author="Dennis Löwer" w:date="2021-10-28T12:53:00Z">
        <w:r>
          <w:rPr/>
          <w:t xml:space="preserve">wenden. </w:t>
        </w:r>
      </w:ins>
      <w:del w:id="122" w:author="Dennis Löwer" w:date="2021-10-28T12:53:00Z">
        <w:r>
          <w:rPr/>
          <w:delText>lernen und anwenden. Der Stoff fangt bei Null an.</w:delText>
        </w:r>
      </w:del>
      <w:ins w:id="123" w:author="Unknown Author" w:date="2021-10-29T09:10:42Z">
        <w:r>
          <w:rPr/>
          <w:t>Die Themen werden sehr grundsätzlich erklärt und mit dem nötigen Interes</w:t>
        </w:r>
      </w:ins>
      <w:ins w:id="124" w:author="Unknown Author" w:date="2021-10-29T09:11:00Z">
        <w:r>
          <w:rPr/>
          <w:t>se kann man auch fachfremd in das Studium einsteigen.</w:t>
        </w:r>
      </w:ins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ichtSPSZchn" w:customStyle="1">
    <w:name w:val="Bericht SPS Zchn"/>
    <w:basedOn w:val="DefaultParagraphFont"/>
    <w:link w:val="BerichtSPS"/>
    <w:qFormat/>
    <w:rsid w:val="00a4320f"/>
    <w:rPr>
      <w:rFonts w:ascii="Times New Roman" w:hAnsi="Times New Roman"/>
    </w:rPr>
  </w:style>
  <w:style w:type="character" w:styleId="TextkrperZeileneinzugZchn" w:customStyle="1">
    <w:name w:val="Textkörper-Zeileneinzug Zchn"/>
    <w:basedOn w:val="DefaultParagraphFont"/>
    <w:link w:val="Textkrper-Zeileneinzug"/>
    <w:uiPriority w:val="99"/>
    <w:semiHidden/>
    <w:qFormat/>
    <w:rsid w:val="00a978d4"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erichtSPS" w:customStyle="1">
    <w:name w:val="Bericht SPS"/>
    <w:basedOn w:val="Normal"/>
    <w:link w:val="BerichtSPSZchn"/>
    <w:qFormat/>
    <w:rsid w:val="00a4320f"/>
    <w:pPr>
      <w:spacing w:lineRule="auto" w:line="240"/>
      <w:jc w:val="both"/>
    </w:pPr>
    <w:rPr>
      <w:rFonts w:ascii="Times New Roman" w:hAnsi="Times New Roman"/>
    </w:rPr>
  </w:style>
  <w:style w:type="paragraph" w:styleId="UberschriftBerichtSPS" w:customStyle="1">
    <w:name w:val="Uberschrift Bericht SPS"/>
    <w:basedOn w:val="BerichtSPS"/>
    <w:qFormat/>
    <w:rsid w:val="00a4320f"/>
    <w:pPr>
      <w:spacing w:before="240" w:after="240"/>
    </w:pPr>
    <w:rPr>
      <w:sz w:val="34"/>
    </w:rPr>
  </w:style>
  <w:style w:type="paragraph" w:styleId="SPSAbstract" w:customStyle="1">
    <w:name w:val="SPS Abstract"/>
    <w:basedOn w:val="Normal"/>
    <w:qFormat/>
    <w:rsid w:val="00a4320f"/>
    <w:pPr>
      <w:spacing w:lineRule="auto" w:line="240" w:before="0" w:after="164"/>
      <w:ind w:left="1418" w:hanging="0"/>
      <w:jc w:val="both"/>
    </w:pPr>
    <w:rPr>
      <w:rFonts w:ascii="Times New Roman" w:hAnsi="Times New Roman"/>
      <w:bCs/>
      <w:sz w:val="20"/>
    </w:rPr>
  </w:style>
  <w:style w:type="paragraph" w:styleId="BerachriftSeminar" w:customStyle="1">
    <w:name w:val="Überachrift Seminar"/>
    <w:basedOn w:val="Normal"/>
    <w:autoRedefine/>
    <w:qFormat/>
    <w:rsid w:val="00a978d4"/>
    <w:pPr>
      <w:jc w:val="center"/>
    </w:pPr>
    <w:rPr>
      <w:rFonts w:ascii="Arial" w:hAnsi="Arial"/>
      <w:b/>
      <w:sz w:val="40"/>
    </w:rPr>
  </w:style>
  <w:style w:type="paragraph" w:styleId="TextSeminar" w:customStyle="1">
    <w:name w:val="Text Seminar"/>
    <w:basedOn w:val="BerachriftSeminar"/>
    <w:qFormat/>
    <w:rsid w:val="00a978d4"/>
    <w:pPr>
      <w:jc w:val="both"/>
    </w:pPr>
    <w:rPr>
      <w:b w:val="false"/>
      <w:sz w:val="24"/>
    </w:rPr>
  </w:style>
  <w:style w:type="paragraph" w:styleId="InhaltsverzeichnisSeminar" w:customStyle="1">
    <w:name w:val="Inhaltsverzeichnis Seminar"/>
    <w:basedOn w:val="TextSeminar"/>
    <w:qFormat/>
    <w:rsid w:val="00a978d4"/>
    <w:pPr>
      <w:jc w:val="left"/>
    </w:pPr>
    <w:rPr>
      <w:b/>
      <w:sz w:val="32"/>
    </w:rPr>
  </w:style>
  <w:style w:type="paragraph" w:styleId="SeminarTextberschriften" w:customStyle="1">
    <w:name w:val="Seminar Textüberschriften"/>
    <w:basedOn w:val="TextBodyIndent"/>
    <w:qFormat/>
    <w:rsid w:val="00a978d4"/>
    <w:pPr>
      <w:tabs>
        <w:tab w:val="clear" w:pos="708"/>
        <w:tab w:val="left" w:pos="1578" w:leader="none"/>
      </w:tabs>
      <w:spacing w:lineRule="auto" w:line="240" w:before="120" w:after="140"/>
      <w:ind w:left="2835" w:hanging="2835"/>
    </w:pPr>
    <w:rPr>
      <w:rFonts w:ascii="Arial" w:hAnsi="Arial" w:eastAsia="Times New Roman" w:cs="Times New Roman"/>
      <w:b/>
      <w:sz w:val="32"/>
      <w:szCs w:val="24"/>
      <w:lang w:eastAsia="de-DE"/>
    </w:rPr>
  </w:style>
  <w:style w:type="paragraph" w:styleId="TextBodyIndent">
    <w:name w:val="Body Text Indent"/>
    <w:basedOn w:val="Normal"/>
    <w:link w:val="Textkrper-ZeileneinzugZchn"/>
    <w:uiPriority w:val="99"/>
    <w:semiHidden/>
    <w:unhideWhenUsed/>
    <w:rsid w:val="00a978d4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LibreOffice/7.1.6.2.0$Linux_X86_64 LibreOffice_project/10$Build-2</Application>
  <AppVersion>15.0000</AppVersion>
  <Pages>1</Pages>
  <Words>193</Words>
  <Characters>1097</Characters>
  <CharactersWithSpaces>1313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2021-10-28T10:25:00Z</dcterms:created>
  <dc:creator>Dennis Löwer</dc:creator>
  <dc:description/>
  <dc:language>de-DE</dc:language>
  <cp:lastModifiedBy/>
  <dcterms:modified xsi:type="dcterms:W3CDTF">2021-10-29T10:52:43Z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