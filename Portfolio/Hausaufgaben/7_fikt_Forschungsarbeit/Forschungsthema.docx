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b/>
          <w:bCs/>
          <w:sz w:val="32"/>
          <w:szCs w:val="32"/>
        </w:rPr>
        <w:t xml:space="preserve">HA 07: </w:t>
      </w:r>
      <w:r>
        <w:rPr>
          <w:rFonts w:ascii="Liberation Sans" w:hAnsi="Liberation Sans"/>
          <w:b/>
          <w:bCs/>
          <w:sz w:val="32"/>
          <w:szCs w:val="32"/>
        </w:rPr>
        <w:t>fiktives Forschungsthema</w:t>
      </w:r>
      <w:r>
        <w:rPr>
          <w:rFonts w:ascii="Liberation Sans" w:hAnsi="Liberation Sans"/>
        </w:rPr>
        <w:t xml:space="preserve"> </w:t>
      </w:r>
      <w:r>
        <w:rPr>
          <w:rFonts w:ascii="Liberation Sans" w:hAnsi="Liberation Sans"/>
          <w:b/>
          <w:bCs/>
          <w:sz w:val="32"/>
          <w:szCs w:val="32"/>
        </w:rPr>
        <w:t>(Rohversion)</w:t>
      </w:r>
    </w:p>
    <w:p>
      <w:pPr>
        <w:pStyle w:val="Normal"/>
        <w:bidi w:val="0"/>
        <w:jc w:val="left"/>
        <w:rPr>
          <w:rFonts w:ascii="Liberation Sans" w:hAnsi="Liberation Sans"/>
        </w:rPr>
      </w:pPr>
      <w:r>
        <w:rPr>
          <w:rFonts w:ascii="Liberation Sans" w:hAnsi="Liberation Sans"/>
          <w:b/>
          <w:bCs/>
          <w:sz w:val="32"/>
          <w:szCs w:val="32"/>
        </w:rPr>
      </w:r>
    </w:p>
    <w:p>
      <w:pPr>
        <w:pStyle w:val="Normal"/>
        <w:bidi w:val="0"/>
        <w:jc w:val="left"/>
        <w:rPr>
          <w:rFonts w:ascii="Liberation Sans" w:hAnsi="Liberation Sans"/>
        </w:rPr>
      </w:pPr>
      <w:r>
        <w:rPr>
          <w:rFonts w:ascii="Liberation Sans" w:hAnsi="Liberation Sans"/>
        </w:rPr>
        <w:t>Forschungsfrage:</w:t>
      </w:r>
    </w:p>
    <w:p>
      <w:pPr>
        <w:pStyle w:val="Normal"/>
        <w:bidi w:val="0"/>
        <w:jc w:val="left"/>
        <w:rPr>
          <w:rFonts w:ascii="Liberation Sans" w:hAnsi="Liberation Sans"/>
        </w:rPr>
      </w:pPr>
      <w:r>
        <w:rPr>
          <w:rFonts w:ascii="Liberation Sans" w:hAnsi="Liberation Sans"/>
        </w:rPr>
        <w:t>Sind eingepflanzte Chips alltagstauglich bzw. können sie die Bedienung von Smartphones ersetzen?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bCs/>
          <w:sz w:val="32"/>
          <w:szCs w:val="32"/>
        </w:rPr>
        <w:t>Einleitung:</w:t>
      </w:r>
    </w:p>
    <w:p>
      <w:pPr>
        <w:pStyle w:val="Normal"/>
        <w:bidi w:val="0"/>
        <w:jc w:val="left"/>
        <w:rPr>
          <w:rFonts w:ascii="Liberation Sans" w:hAnsi="Liberation Sans"/>
        </w:rPr>
      </w:pPr>
      <w:r>
        <w:rPr>
          <w:rFonts w:ascii="Liberation Sans" w:hAnsi="Liberation Sans"/>
        </w:rPr>
        <w:t xml:space="preserve">Für körperlich eingeschränkte Menschen besteht seit neuestem die Möglichkeit, ihre fehlenden Funktionen durch in das Gehirn eingepflanzte Chips zu ersetzen und wiedererlangen zu können. Dabei werden die elektrischen Impulse im Gehirn gemessen und visualisiert. Durch die Variation der Impulse wird auf einem Monitor der Gedankengang angezeigt. </w:t>
      </w:r>
      <w:ins w:id="0" w:author="Unknown Author" w:date="2022-02-15T13:20:17Z">
        <w:r>
          <w:rPr>
            <w:rFonts w:ascii="Liberation Sans" w:hAnsi="Liberation Sans"/>
          </w:rPr>
          <w:t>(zu unspezifisch)</w:t>
        </w:r>
      </w:ins>
    </w:p>
    <w:p>
      <w:pPr>
        <w:pStyle w:val="Normal"/>
        <w:bidi w:val="0"/>
        <w:jc w:val="left"/>
        <w:rPr>
          <w:rFonts w:ascii="Liberation Sans" w:hAnsi="Liberation Sans"/>
        </w:rPr>
      </w:pPr>
      <w:r>
        <w:rPr>
          <w:rFonts w:ascii="Liberation Sans" w:hAnsi="Liberation Sans"/>
        </w:rPr>
        <w:t>Das wirft die Frage auf, inwieweit die Technologie für die Bedienung eines Computer/Smartphones verwendet werden kann.</w:t>
      </w:r>
    </w:p>
    <w:p>
      <w:pPr>
        <w:pStyle w:val="Normal"/>
        <w:bidi w:val="0"/>
        <w:jc w:val="left"/>
        <w:rPr>
          <w:rFonts w:ascii="Liberation Sans" w:hAnsi="Liberation Sans"/>
        </w:rPr>
      </w:pPr>
      <w:r>
        <w:rPr>
          <w:rFonts w:ascii="Liberation Sans" w:hAnsi="Liberation Sans"/>
        </w:rPr>
        <w:t>Dies würde die Notwendigkeit eines Touchscreens beenden. Nicht nur die praktischen Vorteile des Wegfalls eines klobigen Gegenstands überwiegen, sondern auch die Übertragungsgeschwindigkeit zwischen Mensch und Maschine werden drastisch erhöht (Musk, 2017).</w:t>
      </w:r>
      <w:ins w:id="1" w:author="Unknown Author" w:date="2022-02-15T13:21:04Z">
        <w:r>
          <w:rPr>
            <w:rFonts w:ascii="Liberation Sans" w:hAnsi="Liberation Sans"/>
          </w:rPr>
          <w:t xml:space="preserve"> </w:t>
        </w:r>
      </w:ins>
      <w:ins w:id="2" w:author="Unknown Author" w:date="2022-02-15T13:21:04Z">
        <w:r>
          <w:rPr>
            <w:rFonts w:ascii="Liberation Sans" w:hAnsi="Liberation Sans"/>
          </w:rPr>
          <w:t>(zu umgangssprachlich)</w:t>
        </w:r>
      </w:ins>
    </w:p>
    <w:p>
      <w:pPr>
        <w:pStyle w:val="Normal"/>
        <w:bidi w:val="0"/>
        <w:jc w:val="left"/>
        <w:rPr>
          <w:rFonts w:ascii="Liberation Sans" w:hAnsi="Liberation Sans"/>
        </w:rPr>
      </w:pPr>
      <w:r>
        <w:rPr>
          <w:rFonts w:ascii="Liberation Sans" w:hAnsi="Liberation Sans"/>
        </w:rPr>
        <w:t>Ob diese Möglichkeit mit dem heutigen Stand der Technik erreicht werden kann, wird in dieser Arbeit untersucht. Dabei wird auf die Hilfsmittel eingegangen, welche aktuell schon genutzt werden und mit den verfügbaren Chips und den Studien zu diesen verglichen. Diverse Studien bestehen bisher zu einer Anwendung im Labor. Diese werden eingehend in Bezug auf gesundheitliche Sicherheit, sowie die Umständlichkeit der Anwendung untersucht.</w:t>
      </w:r>
      <w:ins w:id="3" w:author="Unknown Author" w:date="2022-02-15T13:23:04Z">
        <w:r>
          <w:rPr>
            <w:rFonts w:ascii="Liberation Sans" w:hAnsi="Liberation Sans"/>
          </w:rPr>
          <w:t>(Untersuchungsgegenstände etwas genauer in Bezug auf die Forschungsfrage benennen</w:t>
        </w:r>
      </w:ins>
    </w:p>
    <w:p>
      <w:pPr>
        <w:pStyle w:val="Normal"/>
        <w:bidi w:val="0"/>
        <w:jc w:val="left"/>
        <w:rPr>
          <w:rFonts w:ascii="Liberation Sans" w:hAnsi="Liberation Sans"/>
          <w:ins w:id="4" w:author="Unknown Author" w:date="2022-02-15T13:27:46Z"/>
        </w:rPr>
      </w:pPr>
      <w:r>
        <w:rPr>
          <w:rFonts w:ascii="Liberation Sans" w:hAnsi="Liberation Sans"/>
        </w:rPr>
        <w:t>Die interdisziplinär auftretenden Probleme dabei sind gleichzeitig in der Medizin, als auch der Informatik und Elektrotechnik verankert, was den umfangreichen Theorieteil nötig macht. Danach werden die analysierten Studien vorgestellt und im Anschluss auf die zu untersuchenden Punkte geprüft.</w:t>
      </w:r>
    </w:p>
    <w:p>
      <w:pPr>
        <w:pStyle w:val="Normal"/>
        <w:bidi w:val="0"/>
        <w:jc w:val="left"/>
        <w:rPr>
          <w:rFonts w:ascii="Liberation Sans" w:hAnsi="Liberation Sans"/>
        </w:rPr>
      </w:pPr>
      <w:ins w:id="5" w:author="Unknown Author" w:date="2022-02-15T13:27:46Z">
        <w:r>
          <w:rPr>
            <w:rFonts w:ascii="Liberation Sans" w:hAnsi="Liberation Sans"/>
          </w:rPr>
          <w:t>(Fragestellung fehlt)</w:t>
        </w:r>
      </w:ins>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b/>
          <w:bCs/>
          <w:sz w:val="32"/>
          <w:szCs w:val="32"/>
        </w:rPr>
        <w:t>Fazit:</w:t>
      </w:r>
    </w:p>
    <w:p>
      <w:pPr>
        <w:pStyle w:val="Normal"/>
        <w:bidi w:val="0"/>
        <w:jc w:val="left"/>
        <w:rPr>
          <w:rFonts w:ascii="Liberation Sans" w:hAnsi="Liberation Sans"/>
        </w:rPr>
      </w:pPr>
      <w:r>
        <w:rPr>
          <w:rFonts w:ascii="Liberation Sans" w:hAnsi="Liberation Sans"/>
        </w:rPr>
        <w:t xml:space="preserve">In der vorliegenden Arbeit konnte </w:t>
      </w:r>
      <w:ins w:id="6" w:author="Unknown Author" w:date="2022-02-15T13:24:41Z">
        <w:r>
          <w:rPr>
            <w:rFonts w:ascii="Liberation Sans" w:hAnsi="Liberation Sans"/>
          </w:rPr>
          <w:t xml:space="preserve">anhand der aktuellen Studienlage </w:t>
        </w:r>
      </w:ins>
      <w:r>
        <w:rPr>
          <w:rFonts w:ascii="Liberation Sans" w:hAnsi="Liberation Sans"/>
        </w:rPr>
        <w:t xml:space="preserve">gezeigt werden, dass </w:t>
      </w:r>
      <w:ins w:id="7" w:author="Unknown Author" w:date="2022-02-15T13:19:42Z">
        <w:r>
          <w:rPr>
            <w:rFonts w:ascii="Liberation Sans" w:hAnsi="Liberation Sans"/>
          </w:rPr>
          <w:t>die</w:t>
        </w:r>
      </w:ins>
      <w:del w:id="8" w:author="Unknown Author" w:date="2022-02-15T13:19:41Z">
        <w:r>
          <w:rPr>
            <w:rFonts w:ascii="Liberation Sans" w:hAnsi="Liberation Sans"/>
          </w:rPr>
          <w:delText>ein</w:delText>
        </w:r>
      </w:del>
      <w:r>
        <w:rPr>
          <w:rFonts w:ascii="Liberation Sans" w:hAnsi="Liberation Sans"/>
        </w:rPr>
        <w:t xml:space="preserve"> Bedienung eines Smartphones </w:t>
      </w:r>
      <w:ins w:id="9" w:author="Unknown Author" w:date="2022-02-15T13:25:06Z">
        <w:r>
          <w:rPr>
            <w:rFonts w:ascii="Liberation Sans" w:hAnsi="Liberation Sans"/>
          </w:rPr>
          <w:t xml:space="preserve">prinzipiell </w:t>
        </w:r>
      </w:ins>
      <w:r>
        <w:rPr>
          <w:rFonts w:ascii="Liberation Sans" w:hAnsi="Liberation Sans"/>
        </w:rPr>
        <w:t>möglich</w:t>
      </w:r>
      <w:del w:id="10" w:author="Unknown Author" w:date="2022-02-15T13:25:04Z">
        <w:r>
          <w:rPr>
            <w:rFonts w:ascii="Liberation Sans" w:hAnsi="Liberation Sans"/>
          </w:rPr>
          <w:delText xml:space="preserve"> </w:delText>
        </w:r>
      </w:del>
      <w:ins w:id="11" w:author="Unknown Author" w:date="2022-02-15T13:25:00Z">
        <w:r>
          <w:rPr>
            <w:rFonts w:ascii="Liberation Sans" w:hAnsi="Liberation Sans"/>
          </w:rPr>
          <w:t xml:space="preserve"> </w:t>
        </w:r>
      </w:ins>
      <w:r>
        <w:rPr>
          <w:rFonts w:ascii="Liberation Sans" w:hAnsi="Liberation Sans"/>
        </w:rPr>
        <w:t>ist. Dies wurde schon in Pilotprojekten gezeigt. Eine Bedienung der gewohnten Funktionen wie wir sie kennen und ohne Probleme die im Alltag benötigten Anwen</w:t>
      </w:r>
      <w:ins w:id="12" w:author="Unknown Author" w:date="2022-02-15T13:24:33Z">
        <w:r>
          <w:rPr>
            <w:rFonts w:ascii="Liberation Sans" w:hAnsi="Liberation Sans"/>
          </w:rPr>
          <w:t>d</w:t>
        </w:r>
      </w:ins>
      <w:r>
        <w:rPr>
          <w:rFonts w:ascii="Liberation Sans" w:hAnsi="Liberation Sans"/>
        </w:rPr>
        <w:t>ungen zu nutzen ist aber nocht nicht erreicht worden.</w:t>
      </w:r>
    </w:p>
    <w:p>
      <w:pPr>
        <w:pStyle w:val="Normal"/>
        <w:bidi w:val="0"/>
        <w:jc w:val="left"/>
        <w:rPr>
          <w:rFonts w:ascii="Liberation Sans" w:hAnsi="Liberation Sans"/>
        </w:rPr>
      </w:pPr>
      <w:r>
        <w:rPr>
          <w:rFonts w:ascii="Liberation Sans" w:hAnsi="Liberation Sans"/>
        </w:rPr>
        <w:t>Die Bedienung über kontrollierte</w:t>
      </w:r>
      <w:del w:id="13" w:author="Unknown Author" w:date="2022-02-15T13:26:51Z">
        <w:r>
          <w:rPr>
            <w:rFonts w:ascii="Liberation Sans" w:hAnsi="Liberation Sans"/>
          </w:rPr>
          <w:delText>s</w:delText>
        </w:r>
      </w:del>
      <w:r>
        <w:rPr>
          <w:rFonts w:ascii="Liberation Sans" w:hAnsi="Liberation Sans"/>
        </w:rPr>
        <w:t xml:space="preserve"> Gedankenmuster konnte die Gesten auf einem Smartphone steuern. Diese Gesten haben ausgereicht, um Apps zu öffnen und voreingestellte Funktionen auszuführen (z.B. einen Anruf tätigen). Dies hat für bestimmte Fälle Vorteile gebracht, für eine alltägliche Nutzung waren diese Funktionen aber nicht weitreichend und detailliert genug.</w:t>
      </w:r>
    </w:p>
    <w:p>
      <w:pPr>
        <w:pStyle w:val="Normal"/>
        <w:bidi w:val="0"/>
        <w:jc w:val="left"/>
        <w:rPr>
          <w:rFonts w:ascii="Liberation Sans" w:hAnsi="Liberation Sans"/>
          <w:ins w:id="14" w:author="Unknown Author" w:date="2022-02-15T13:26:28Z"/>
        </w:rPr>
      </w:pPr>
      <w:r>
        <w:rPr>
          <w:rFonts w:ascii="Liberation Sans" w:hAnsi="Liberation Sans"/>
        </w:rPr>
        <w:t>Folgende Entwicklungen sind dazu noch nötig. Die Erkennung von Text und das „Diktieren“im Kopf muss sicherer und verlässlicher werden. Die Oberfläche für Smartphones, bzw das Bedienumfeld eines Chips im Kopf muss neu gedacht und pragmatisch neu festgelegt werden. Erst wenn feststeht, wozu Chips im Kopf genutzt werden sollen und die Chancen erkannt wurden, kann an der Entwicklung einer passenden Schnittstelle gearbeitet werden.</w:t>
      </w:r>
    </w:p>
    <w:p>
      <w:pPr>
        <w:pStyle w:val="Normal"/>
        <w:bidi w:val="0"/>
        <w:jc w:val="left"/>
        <w:rPr>
          <w:rFonts w:ascii="Liberation Sans" w:hAnsi="Liberation Sans"/>
        </w:rPr>
      </w:pPr>
      <w:ins w:id="15" w:author="Unknown Author" w:date="2022-02-15T13:26:28Z">
        <w:r>
          <w:rPr>
            <w:rFonts w:ascii="Liberation Sans" w:hAnsi="Liberation Sans"/>
          </w:rPr>
          <w:t>(Zusammenfassung etwas kurz geraten, evtl noch meh</w:t>
        </w:r>
      </w:ins>
      <w:ins w:id="16" w:author="Unknown Author" w:date="2022-02-15T13:27:00Z">
        <w:r>
          <w:rPr>
            <w:rFonts w:ascii="Liberation Sans" w:hAnsi="Liberation Sans"/>
          </w:rPr>
          <w:t>r auf die Studienergebnisse eingehen</w:t>
        </w:r>
      </w:ins>
      <w:ins w:id="17" w:author="Unknown Author" w:date="2022-02-15T13:28:06Z">
        <w:r>
          <w:rPr>
            <w:rFonts w:ascii="Liberation Sans" w:hAnsi="Liberation Sans"/>
          </w:rPr>
          <w:t xml:space="preserve">. Außerdem fehlt die Bewertung der eigenen Arbeit. Ausblick </w:t>
        </w:r>
      </w:ins>
      <w:ins w:id="18" w:author="Unknown Author" w:date="2022-02-15T13:28:06Z">
        <w:r>
          <w:rPr>
            <w:rFonts w:ascii="Liberation Sans" w:hAnsi="Liberation Sans"/>
          </w:rPr>
          <w:t>und abschließender Satz gut</w:t>
        </w:r>
      </w:ins>
      <w:ins w:id="19" w:author="Unknown Author" w:date="2022-02-15T13:28:06Z">
        <w:r>
          <w:rPr>
            <w:rFonts w:ascii="Liberation Sans" w:hAnsi="Liberation Sans"/>
          </w:rPr>
          <w:t>)</w:t>
        </w:r>
      </w:ins>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LibreOffice/7.2.5.2.0$Linux_X86_64 LibreOffice_project/20$Build-2</Application>
  <AppVersion>15.0000</AppVersion>
  <Pages>1</Pages>
  <Words>410</Words>
  <Characters>2683</Characters>
  <CharactersWithSpaces>3078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2021-12-03T10:57:16Z</dcterms:created>
  <dc:creator/>
  <dc:description/>
  <dc:language>de-DE</dc:language>
  <cp:lastModifiedBy/>
  <dcterms:modified xsi:type="dcterms:W3CDTF">2022-02-15T13:32:25Z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