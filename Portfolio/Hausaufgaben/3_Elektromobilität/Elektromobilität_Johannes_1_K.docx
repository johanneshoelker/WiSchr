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Noto Sans" w:hAnsi="Noto Sans"/>
        </w:rPr>
      </w:pPr>
      <w:r>
        <w:rPr>
          <w:rFonts w:ascii="Noto Sans" w:hAnsi="Noto Sans"/>
        </w:rPr>
        <w:t>Elektromobilität für Grundschulkinder</w:t>
      </w:r>
    </w:p>
    <w:p>
      <w:pPr>
        <w:pStyle w:val="Normal"/>
        <w:bidi w:val="0"/>
        <w:jc w:val="left"/>
        <w:rPr>
          <w:rFonts w:ascii="Noto Sans" w:hAnsi="Noto Sans"/>
        </w:rPr>
      </w:pPr>
      <w:r>
        <w:rPr>
          <w:rFonts w:ascii="Noto Sans" w:hAnsi="Noto Sans"/>
        </w:rPr>
      </w:r>
    </w:p>
    <w:p>
      <w:pPr>
        <w:pStyle w:val="Normal"/>
        <w:bidi w:val="0"/>
        <w:jc w:val="left"/>
        <w:rPr>
          <w:rFonts w:ascii="Noto Sans" w:hAnsi="Noto Sans"/>
        </w:rPr>
      </w:pPr>
      <w:r>
        <w:rPr>
          <w:rFonts w:ascii="Noto Sans" w:hAnsi="Noto Sans"/>
        </w:rPr>
        <w:t>Autos ohne Lärm und ohne stinkende Abgase? Das könnte bald schon Realität werden. Bisher hört ihr Autos schon von weitem und könnt so schon wissen, dass ihr nicht auf die Straße gehen dürft. Das wird sich in nächster Zeit ändern. Ein Elektroauto funktioniert nämlich ander als die bisherigen Autos und ist dabei komplett lautlos. Deshalb ist jetzt noch wichtiger: Verlasst euch nicht auf eure Ohren, sondern schaut zur Sicherheit nochmal nach links, rechts und links bevor ihr über die Straße geht!</w:t>
      </w:r>
    </w:p>
    <w:p>
      <w:pPr>
        <w:pStyle w:val="Normal"/>
        <w:bidi w:val="0"/>
        <w:jc w:val="left"/>
        <w:rPr>
          <w:rFonts w:ascii="Noto Sans" w:hAnsi="Noto Sans"/>
        </w:rPr>
      </w:pPr>
      <w:r>
        <w:rPr>
          <w:rFonts w:ascii="Noto Sans" w:hAnsi="Noto Sans"/>
        </w:rPr>
      </w:r>
    </w:p>
    <w:p>
      <w:pPr>
        <w:pStyle w:val="Normal"/>
        <w:bidi w:val="0"/>
        <w:jc w:val="left"/>
        <w:rPr>
          <w:rFonts w:ascii="Noto Sans" w:hAnsi="Noto Sans"/>
        </w:rPr>
      </w:pPr>
      <w:r>
        <w:rPr>
          <w:rFonts w:ascii="Noto Sans" w:hAnsi="Noto Sans"/>
        </w:rPr>
        <w:t xml:space="preserve">Ein Elektroauto ist sehr einfach aufgebaut. Es gibt einen Elektromotor und einen Stromspeicher. Der Elektromotor macht aus elektrischem Strom eine drehende Bewegung. Diese Drehbewegung wird an die Reifen weitergegeben und das Auto kann fahren. Der elektrische Strom kommt dabei aus dem Stromspeicher, also dem Akku. Der Akku speichert den elektrischen Strom und muss an der Tankstelle aufgeladen werden. Das dauert aber länger als vorher, weshalb bei langen Autofahrten bald eine lange Pause gemacht werden muss. Dann können deine Eltern nicht mehr Nein sagen wenn ihr was essen wollt! </w:t>
      </w:r>
    </w:p>
    <w:p>
      <w:pPr>
        <w:pStyle w:val="Normal"/>
        <w:bidi w:val="0"/>
        <w:jc w:val="left"/>
        <w:rPr>
          <w:rFonts w:ascii="Noto Sans" w:hAnsi="Noto Sans"/>
        </w:rPr>
      </w:pPr>
      <w:r>
        <w:rPr>
          <w:rFonts w:ascii="Noto Sans" w:hAnsi="Noto Sans"/>
        </w:rPr>
      </w:r>
    </w:p>
    <w:p>
      <w:pPr>
        <w:pStyle w:val="Normal"/>
        <w:bidi w:val="0"/>
        <w:jc w:val="left"/>
        <w:rPr>
          <w:rFonts w:ascii="Noto Sans" w:hAnsi="Noto Sans"/>
          <w:del w:id="2" w:author="Unknown Author" w:date="2021-11-12T10:52:04Z"/>
        </w:rPr>
      </w:pPr>
      <w:r>
        <w:rPr>
          <w:rFonts w:ascii="Noto Sans" w:hAnsi="Noto Sans"/>
        </w:rPr>
        <w:t>Aber nicht nur Autos werden leise und ohne Abgase sein. Auch alle anderen Fortbewegungsmittel können mit Strom betrieben werden. E-Scooter zum Beispiel fahren auch mit einem Elektromotor, genauso wie E-Fahrräder und auch Züge fahren damit.</w:t>
      </w:r>
      <w:ins w:id="0" w:author="Unknown Author" w:date="2021-11-12T10:51:04Z">
        <w:r>
          <w:rPr>
            <w:rFonts w:ascii="Noto Sans" w:hAnsi="Noto Sans"/>
          </w:rPr>
          <w:t xml:space="preserve"> Wenn ihr groß seid, werdet ihr womöglich nur noch mit Elektromotoren fahren. Das macht besonders </w:t>
        </w:r>
      </w:ins>
      <w:ins w:id="1" w:author="Unknown Author" w:date="2021-11-12T10:52:00Z">
        <w:r>
          <w:rPr>
            <w:rFonts w:ascii="Noto Sans" w:hAnsi="Noto Sans"/>
          </w:rPr>
          <w:t>Spaß, denn das</w:t>
        </w:r>
      </w:ins>
    </w:p>
    <w:p>
      <w:pPr>
        <w:pStyle w:val="Normal"/>
        <w:widowControl w:val="false"/>
        <w:suppressAutoHyphens w:val="true"/>
        <w:bidi w:val="0"/>
        <w:spacing w:before="0" w:after="0"/>
        <w:jc w:val="left"/>
        <w:rPr>
          <w:rFonts w:ascii="Noto Sans" w:hAnsi="Noto Sans"/>
          <w:del w:id="4" w:author="Unknown Author" w:date="2021-11-12T10:52:04Z"/>
        </w:rPr>
      </w:pPr>
      <w:del w:id="3" w:author="Unknown Author" w:date="2021-11-12T10:52:04Z">
        <w:r>
          <w:rPr>
            <w:rFonts w:ascii="Noto Sans" w:hAnsi="Noto Sans"/>
          </w:rPr>
        </w:r>
      </w:del>
    </w:p>
    <w:p>
      <w:pPr>
        <w:pStyle w:val="Normal"/>
        <w:widowControl w:val="false"/>
        <w:suppressAutoHyphens w:val="true"/>
        <w:bidi w:val="0"/>
        <w:spacing w:before="0" w:after="0"/>
        <w:jc w:val="left"/>
        <w:rPr>
          <w:rFonts w:ascii="Noto Sans" w:hAnsi="Noto Sans"/>
        </w:rPr>
      </w:pPr>
      <w:del w:id="5" w:author="Unknown Author" w:date="2021-11-12T10:52:04Z">
        <w:r>
          <w:rPr>
            <w:rFonts w:ascii="Noto Sans" w:hAnsi="Noto Sans"/>
          </w:rPr>
          <w:delText>D</w:delText>
        </w:r>
      </w:del>
      <w:del w:id="6" w:author="Unknown Author" w:date="2021-11-12T10:52:20Z">
        <w:r>
          <w:rPr>
            <w:rFonts w:ascii="Noto Sans" w:hAnsi="Noto Sans"/>
          </w:rPr>
          <w:delText>as</w:delText>
        </w:r>
      </w:del>
      <w:r>
        <w:rPr>
          <w:rFonts w:ascii="Noto Sans" w:hAnsi="Noto Sans"/>
        </w:rPr>
        <w:t xml:space="preserve"> besondere an all diesen Geräten ist, dass sie sehr schnell beschleunigen. </w:t>
      </w:r>
      <w:del w:id="7" w:author="Unknown Author" w:date="2021-11-12T10:52:34Z">
        <w:r>
          <w:rPr>
            <w:rFonts w:ascii="Noto Sans" w:hAnsi="Noto Sans"/>
          </w:rPr>
          <w:delText xml:space="preserve">Das liegt daran, dass kein </w:delText>
        </w:r>
      </w:del>
      <w:del w:id="8" w:author="Unknown Author" w:date="2021-11-12T10:46:50Z">
        <w:r>
          <w:rPr>
            <w:rFonts w:ascii="Noto Sans" w:hAnsi="Noto Sans"/>
          </w:rPr>
          <w:delText xml:space="preserve">Getriebe </w:delText>
        </w:r>
      </w:del>
      <w:del w:id="9" w:author="Unknown Author" w:date="2021-11-12T10:52:34Z">
        <w:r>
          <w:rPr>
            <w:rFonts w:ascii="Noto Sans" w:hAnsi="Noto Sans"/>
          </w:rPr>
          <w:delText>wie bei vorigen Autos mehr benötigt wird.</w:delText>
        </w:r>
      </w:del>
      <w:r>
        <w:rPr>
          <w:rFonts w:ascii="Noto Sans" w:hAnsi="Noto Sans"/>
        </w:rPr>
        <w:t xml:space="preserve"> Das macht zwar sehr viel Spaß aber wird auch noch gefährlicher. Also wie schon erwähnt, bleibt weiter vorsichtig im Straßenverkehr!</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Noto Sans">
    <w:charset w:val="01"/>
    <w:family w:val="roman"/>
    <w:pitch w:val="variable"/>
  </w:font>
</w:fonts>
</file>

<file path=word/settings.xml><?xml version="1.0" encoding="utf-8"?>
<w:settings xmlns:w="http://schemas.openxmlformats.org/wordprocessingml/2006/main">
  <w:zoom w:percent="100"/>
  <w:trackRevisions/>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4"/>
        <w:szCs w:val="24"/>
        <w:lang w:val="de-DE"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DejaVu Sans" w:cs="DejaVu Sans"/>
      <w:color w:val="000000"/>
      <w:kern w:val="0"/>
      <w:sz w:val="24"/>
      <w:szCs w:val="24"/>
      <w:lang w:val="de-DE" w:eastAsia="zh-CN" w:bidi="hi-IN"/>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LibreOffice/7.1.6.2.0$Linux_X86_64 LibreOffice_project/10$Build-2</Application>
  <AppVersion>15.0000</AppVersion>
  <Pages>1</Pages>
  <Words>256</Words>
  <Characters>1425</Characters>
  <CharactersWithSpaces>1679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2021-11-12T10:54:29Z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