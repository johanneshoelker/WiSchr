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rFonts w:ascii="Noto Sans" w:hAnsi="Noto Sans"/>
          <w:b/>
          <w:bCs/>
          <w:sz w:val="30"/>
          <w:szCs w:val="30"/>
        </w:rPr>
        <w:t xml:space="preserve">HA 03: </w:t>
      </w:r>
      <w:r>
        <w:rPr>
          <w:rFonts w:ascii="Noto Sans" w:hAnsi="Noto Sans"/>
          <w:b/>
          <w:bCs/>
          <w:sz w:val="30"/>
          <w:szCs w:val="30"/>
        </w:rPr>
        <w:t xml:space="preserve">Elektromobilität für Grundschulkinder </w:t>
      </w:r>
      <w:r>
        <w:rPr>
          <w:rFonts w:ascii="Noto Sans" w:hAnsi="Noto Sans"/>
          <w:b/>
          <w:bCs/>
          <w:sz w:val="30"/>
          <w:szCs w:val="30"/>
        </w:rPr>
        <w:t>(Rohversion)</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Autos ohne Lärm und ohne stinkende Abgase? Das könnte bald schon Realität werden. Bisher hört ihr Autos schon von weitem und könnt so schon wissen, dass ihr nicht auf die Straße gehen dürft. Das wird sich in nächster Zeit ändern. Ein Elektroauto funktioniert nämlich ander als die bisherigen Autos und ist dabei komplett lautlos. Deshalb ist jetzt noch wichtiger: Verlasst euch nicht auf eure Ohren, sondern schaut zur Sicherheit nochmal nach links, rechts und links bevor ihr über die Straße geht!</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Ein Elektroauto ist sehr einfach aufgebaut. Es gibt einen Elektromotor und einen Stromspeicher. Der Elektromotor macht aus elektrischem Strom eine drehende Bewegung. Diese Drehbewegung wird an die Reifen weitergegeben und das Auto kann fahren. Der elektrische Strom kommt dabei aus dem Stromspeicher, also dem Akku. Der Akku speichert den elektrischen Strom und muss an der Tankstelle aufgeladen werden. Das dauert aber länger als vorher, weshalb bei langen Autofahrten bald eine lange Pause gemacht werden muss. Dann können deine Eltern nicht mehr Nein sagen wenn ihr was essen wollt! </w:t>
      </w:r>
    </w:p>
    <w:p>
      <w:pPr>
        <w:pStyle w:val="Normal"/>
        <w:bidi w:val="0"/>
        <w:jc w:val="left"/>
        <w:rPr>
          <w:rFonts w:ascii="Noto Sans" w:hAnsi="Noto Sans"/>
        </w:rPr>
      </w:pPr>
      <w:r>
        <w:rPr>
          <w:rFonts w:ascii="Noto Sans" w:hAnsi="Noto Sans"/>
        </w:rPr>
      </w:r>
    </w:p>
    <w:p>
      <w:pPr>
        <w:pStyle w:val="Normal"/>
        <w:bidi w:val="0"/>
        <w:jc w:val="left"/>
        <w:rPr>
          <w:rFonts w:ascii="Noto Sans" w:hAnsi="Noto Sans"/>
          <w:del w:id="2" w:author="Unknown Author" w:date="2021-11-12T10:52:20Z"/>
        </w:rPr>
      </w:pPr>
      <w:r>
        <w:rPr>
          <w:rFonts w:ascii="Noto Sans" w:hAnsi="Noto Sans"/>
        </w:rPr>
        <w:t>Aber nicht nur Autos werden leise und ohne Abgase sein. Auch alle anderen Fortbewegungsmittel können mit Strom betrieben werden. E-Scooter zum Beispiel fahren auch mit einem Elektromotor, genauso wie E-Fahrräder und auch Züge fahren damit.</w:t>
      </w:r>
      <w:ins w:id="0" w:author="Unknown Author" w:date="2021-11-12T10:51:04Z">
        <w:r>
          <w:rPr>
            <w:rFonts w:ascii="Noto Sans" w:hAnsi="Noto Sans"/>
          </w:rPr>
          <w:t xml:space="preserve"> Wenn ihr groß seid, werdet ihr womöglich nur noch mit Elektromotoren fahren. Das macht besonders </w:t>
        </w:r>
      </w:ins>
      <w:ins w:id="1" w:author="Unknown Author" w:date="2021-11-12T10:52:00Z">
        <w:r>
          <w:rPr>
            <w:rFonts w:ascii="Noto Sans" w:hAnsi="Noto Sans"/>
          </w:rPr>
          <w:t>Spaß, denn das</w:t>
        </w:r>
      </w:ins>
    </w:p>
    <w:p>
      <w:pPr>
        <w:pStyle w:val="Normal"/>
        <w:widowControl w:val="false"/>
        <w:suppressAutoHyphens w:val="true"/>
        <w:bidi w:val="0"/>
        <w:spacing w:before="0" w:after="0"/>
        <w:jc w:val="left"/>
        <w:rPr>
          <w:rFonts w:ascii="Noto Sans" w:hAnsi="Noto Sans"/>
          <w:del w:id="4" w:author="Unknown Author" w:date="2021-11-12T10:52:20Z"/>
        </w:rPr>
      </w:pPr>
      <w:del w:id="3" w:author="Unknown Author" w:date="2021-11-12T10:52:20Z">
        <w:r>
          <w:rPr>
            <w:rFonts w:ascii="Noto Sans" w:hAnsi="Noto Sans"/>
          </w:rPr>
        </w:r>
      </w:del>
    </w:p>
    <w:p>
      <w:pPr>
        <w:pStyle w:val="Normal"/>
        <w:widowControl w:val="false"/>
        <w:suppressAutoHyphens w:val="true"/>
        <w:bidi w:val="0"/>
        <w:spacing w:before="0" w:after="0"/>
        <w:jc w:val="left"/>
        <w:rPr>
          <w:rFonts w:ascii="Noto Sans" w:hAnsi="Noto Sans"/>
        </w:rPr>
      </w:pPr>
      <w:del w:id="5" w:author="Unknown Author" w:date="2021-11-12T10:52:20Z">
        <w:r>
          <w:rPr>
            <w:rFonts w:ascii="Noto Sans" w:hAnsi="Noto Sans"/>
          </w:rPr>
          <w:delText>Das</w:delText>
        </w:r>
      </w:del>
      <w:r>
        <w:rPr>
          <w:rFonts w:ascii="Noto Sans" w:hAnsi="Noto Sans"/>
        </w:rPr>
        <w:t xml:space="preserve"> besondere an all diesen Geräten ist, dass sie sehr schnell beschleunigen. </w:t>
      </w:r>
      <w:del w:id="6" w:author="Unknown Author" w:date="2021-11-12T10:52:34Z">
        <w:r>
          <w:rPr>
            <w:rFonts w:ascii="Noto Sans" w:hAnsi="Noto Sans"/>
          </w:rPr>
          <w:delText xml:space="preserve">Das liegt daran, dass kein </w:delText>
        </w:r>
      </w:del>
      <w:del w:id="7" w:author="Unknown Author" w:date="2021-11-12T10:46:50Z">
        <w:r>
          <w:rPr>
            <w:rFonts w:ascii="Noto Sans" w:hAnsi="Noto Sans"/>
          </w:rPr>
          <w:delText xml:space="preserve">Getriebe </w:delText>
        </w:r>
      </w:del>
      <w:del w:id="8" w:author="Unknown Author" w:date="2021-11-12T10:52:34Z">
        <w:r>
          <w:rPr>
            <w:rFonts w:ascii="Noto Sans" w:hAnsi="Noto Sans"/>
          </w:rPr>
          <w:delText>wie bei vorigen Autos mehr benötigt wird.</w:delText>
        </w:r>
      </w:del>
      <w:r>
        <w:rPr>
          <w:rFonts w:ascii="Noto Sans" w:hAnsi="Noto Sans"/>
        </w:rPr>
        <w:t xml:space="preserve"> Das macht zwar sehr viel Spaß aber wird auch noch gefährlicher. Also wie schon erwähnt, bleibt weiter vorsichtig im Straßenverkehr!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DejaVu Sans"/>
      <w:color w:val="000000"/>
      <w:kern w:val="0"/>
      <w:sz w:val="24"/>
      <w:szCs w:val="24"/>
      <w:lang w:val="de-DE"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LibreOffice/7.1.8.1$Linux_X86_64 LibreOffice_project/10$Build-1</Application>
  <AppVersion>15.0000</AppVersion>
  <Pages>1</Pages>
  <Words>259</Words>
  <Characters>1442</Characters>
  <CharactersWithSpaces>1699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2022-01-26T10:51:52Z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