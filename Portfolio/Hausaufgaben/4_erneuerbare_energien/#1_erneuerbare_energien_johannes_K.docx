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HA 04: Erneuerbare Energien (Rohversion)</w:t>
      </w:r>
    </w:p>
    <w:p>
      <w:pPr>
        <w:pStyle w:val="Normal"/>
        <w:rPr>
          <w:b/>
          <w:b/>
          <w:bCs/>
        </w:rPr>
      </w:pPr>
      <w:r>
        <w:rPr>
          <w:b/>
          <w:bCs/>
        </w:rPr>
      </w:r>
    </w:p>
    <w:p>
      <w:pPr>
        <w:pStyle w:val="Normal"/>
        <w:rPr/>
      </w:pPr>
      <w:r>
        <w:rPr/>
        <w:t>Das 1,5 ° Ziel ist nun nur noch schwer zu erreichen. „Eine globale Erwärmung von 1,5 °C und</w:t>
      </w:r>
    </w:p>
    <w:p>
      <w:pPr>
        <w:pStyle w:val="Normal"/>
        <w:rPr/>
      </w:pPr>
      <w:r>
        <w:rPr/>
        <w:t>2 °C wird im Laufe des 21. Jahrhunderts überschritten werden, es sei denn, es erfolgen in den</w:t>
      </w:r>
    </w:p>
    <w:p>
      <w:pPr>
        <w:pStyle w:val="Normal"/>
        <w:rPr/>
      </w:pPr>
      <w:r>
        <w:rPr/>
        <w:t>kommenden Jahrzehnten drastische Reduktionen der CO 2- und anderer Treibhausgasemissi-</w:t>
      </w:r>
    </w:p>
    <w:p>
      <w:pPr>
        <w:pStyle w:val="Normal"/>
        <w:rPr/>
      </w:pPr>
      <w:r>
        <w:rPr/>
        <w:t>onen.“ (IPCC, 2021). Die</w:t>
      </w:r>
      <w:ins w:id="0" w:author="Dennis Löwer" w:date="2022-03-23T07:09:00Z">
        <w:r>
          <w:rPr/>
          <w:t xml:space="preserve"> daraus resultierenden</w:t>
        </w:r>
      </w:ins>
      <w:r>
        <w:rPr/>
        <w:t xml:space="preserve"> </w:t>
      </w:r>
      <w:del w:id="1" w:author="Dennis Löwer" w:date="2022-03-23T07:10:00Z">
        <w:r>
          <w:rPr/>
          <w:delText>entstehenden</w:delText>
        </w:r>
      </w:del>
      <w:r>
        <w:rPr/>
        <w:t xml:space="preserve"> Extremwetterereignisse </w:t>
      </w:r>
      <w:ins w:id="2" w:author="Dennis Löwer" w:date="2022-03-23T07:10:00Z">
        <w:r>
          <w:rPr/>
          <w:t xml:space="preserve">bringen </w:t>
        </w:r>
      </w:ins>
      <w:ins w:id="3" w:author="Dennis Löwer" w:date="2022-03-23T07:11:00Z">
        <w:r>
          <w:rPr/>
          <w:t>weltweit Auswirkung</w:t>
        </w:r>
      </w:ins>
      <w:ins w:id="4" w:author="Dennis Löwer" w:date="2022-03-23T07:12:00Z">
        <w:r>
          <w:rPr/>
          <w:t>en</w:t>
        </w:r>
      </w:ins>
      <w:ins w:id="5" w:author="Dennis Löwer" w:date="2022-03-23T07:11:00Z">
        <w:r>
          <w:rPr/>
          <w:t xml:space="preserve"> au</w:t>
        </w:r>
      </w:ins>
      <w:ins w:id="6" w:author="Dennis Löwer" w:date="2022-03-23T07:12:00Z">
        <w:r>
          <w:rPr/>
          <w:t>f das Leben der Menschen mit sich.</w:t>
        </w:r>
      </w:ins>
      <w:del w:id="7" w:author="Dennis Löwer" w:date="2022-03-23T07:12:00Z">
        <w:r>
          <w:rPr/>
          <w:delText>wirken sich auf die gesamte Erde aus.</w:delText>
        </w:r>
      </w:del>
      <w:r>
        <w:rPr/>
        <w:t xml:space="preserve"> Um</w:t>
      </w:r>
      <w:ins w:id="8" w:author="Dennis Löwer" w:date="2022-03-23T07:13:00Z">
        <w:r>
          <w:rPr/>
          <w:t xml:space="preserve"> dem entgegen zu wirken </w:t>
        </w:r>
      </w:ins>
      <w:r>
        <w:rPr/>
        <w:t xml:space="preserve"> </w:t>
      </w:r>
      <w:del w:id="9" w:author="Dennis Löwer" w:date="2022-03-23T07:12:00Z">
        <w:r>
          <w:rPr/>
          <w:delText>d</w:delText>
        </w:r>
      </w:del>
      <w:del w:id="10" w:author="Dennis Löwer" w:date="2022-03-23T07:13:00Z">
        <w:r>
          <w:rPr/>
          <w:delText xml:space="preserve">as zu verhindern </w:delText>
        </w:r>
      </w:del>
      <w:r>
        <w:rPr/>
        <w:t xml:space="preserve">ist </w:t>
      </w:r>
      <w:del w:id="11" w:author="Dennis Löwer" w:date="2022-03-23T07:13:00Z">
        <w:r>
          <w:rPr/>
          <w:delText xml:space="preserve">es für jeden </w:delText>
        </w:r>
      </w:del>
      <w:ins w:id="12" w:author="Dennis Löwer" w:date="2022-03-23T07:13:00Z">
        <w:r>
          <w:rPr/>
          <w:t xml:space="preserve"> jeder </w:t>
        </w:r>
      </w:ins>
      <w:r>
        <w:rPr/>
        <w:t>Mensch</w:t>
      </w:r>
      <w:ins w:id="13" w:author="Dennis Löwer" w:date="2022-03-23T07:13:00Z">
        <w:r>
          <w:rPr/>
          <w:t xml:space="preserve"> gefragt </w:t>
        </w:r>
      </w:ins>
      <w:del w:id="14" w:author="Dennis Löwer" w:date="2022-03-23T07:13:00Z">
        <w:r>
          <w:rPr/>
          <w:delText>en relevant</w:delText>
        </w:r>
      </w:del>
      <w:r>
        <w:rPr/>
        <w:t xml:space="preserve">, etwas </w:t>
      </w:r>
      <w:del w:id="15" w:author="Dennis Löwer" w:date="2022-03-23T07:14:00Z">
        <w:r>
          <w:rPr/>
          <w:delText>dafür</w:delText>
        </w:r>
      </w:del>
      <w:r>
        <w:rPr/>
        <w:t xml:space="preserve"> zu unternehmen</w:t>
      </w:r>
      <w:ins w:id="16" w:author="Dennis Löwer" w:date="2022-03-23T07:14:00Z">
        <w:r>
          <w:rPr/>
          <w:t>, dass</w:t>
        </w:r>
      </w:ins>
      <w:r>
        <w:rPr/>
        <w:t xml:space="preserve"> </w:t>
      </w:r>
      <w:del w:id="17" w:author="Dennis Löwer" w:date="2022-03-23T07:14:00Z">
        <w:r>
          <w:rPr/>
          <w:delText>die</w:delText>
        </w:r>
      </w:del>
      <w:r>
        <w:rPr/>
        <w:t xml:space="preserve"> Erderwärmung</w:t>
      </w:r>
      <w:ins w:id="18" w:author="Dennis Löwer" w:date="2022-03-23T07:14:00Z">
        <w:r>
          <w:rPr/>
          <w:t xml:space="preserve"> versucht einzuschränken.</w:t>
        </w:r>
      </w:ins>
      <w:del w:id="19" w:author="Dennis Löwer" w:date="2022-03-23T07:14:00Z">
        <w:r>
          <w:rPr/>
          <w:delText xml:space="preserve"> zu begrenzen</w:delText>
        </w:r>
      </w:del>
      <w:r>
        <w:rPr/>
        <w:t>.</w:t>
      </w:r>
    </w:p>
    <w:p>
      <w:pPr>
        <w:pStyle w:val="Normal"/>
        <w:rPr/>
      </w:pPr>
      <w:r>
        <w:rPr/>
        <w:t>Der größte Emittent von Treibhausgasen ist der Energiesektor mit einem Anteil von 73,2%, gefolgt von der Nahrunsgmittelproduktion mit 18,4% (Ritchie &amp; Roser, 2020) . Deshalb ist es immens wichtig im Energiesektor nach klimafreundlicheren Lösungen zu suchen und erneuerbare Energien zu fördern.</w:t>
      </w:r>
    </w:p>
    <w:p>
      <w:pPr>
        <w:pStyle w:val="Normal"/>
        <w:rPr/>
      </w:pPr>
      <w:r>
        <w:rPr/>
        <w:t>Das liegt daran, dass 2020 85% des weltweiten Primärenergiebedarfs klimaschädliche Energieträger lieferten (Quaschning, 2020). Die Verbrennung von Kohle, Erdöl und Erdgas trägt demnach maßgeblich zur globalen Klimakatastrophe bei und das muss geändert werden.</w:t>
      </w:r>
    </w:p>
    <w:p>
      <w:pPr>
        <w:pStyle w:val="Normal"/>
        <w:rPr/>
      </w:pPr>
      <w:r>
        <w:rPr/>
        <w:t xml:space="preserve">Durch den Einsatz von erneuerbaren Energien kann dies </w:t>
      </w:r>
      <w:del w:id="20" w:author="Dennis Löwer" w:date="2022-03-23T07:15:00Z">
        <w:r>
          <w:rPr/>
          <w:delText xml:space="preserve">auch </w:delText>
        </w:r>
      </w:del>
      <w:r>
        <w:rPr/>
        <w:t xml:space="preserve">geändert werden. Die Sonne liefert jeden Tag </w:t>
      </w:r>
      <w:del w:id="21" w:author="Dennis Löwer" w:date="2022-03-23T07:15:00Z">
        <w:r>
          <w:rPr/>
          <w:delText>soviel</w:delText>
        </w:r>
      </w:del>
      <w:ins w:id="22" w:author="Dennis Löwer" w:date="2022-03-23T07:15:00Z">
        <w:r>
          <w:rPr/>
          <w:t>so viel</w:t>
        </w:r>
      </w:ins>
      <w:r>
        <w:rPr/>
        <w:t xml:space="preserve"> Energie, dass allein die Fläche der Sahara die 200-fache Energie liefer</w:t>
      </w:r>
      <w:ins w:id="23" w:author="Dennis Löwer" w:date="2022-03-23T07:16:00Z">
        <w:r>
          <w:rPr/>
          <w:t xml:space="preserve">n könnte </w:t>
        </w:r>
      </w:ins>
      <w:del w:id="24" w:author="Dennis Löwer" w:date="2022-03-23T07:16:00Z">
        <w:r>
          <w:rPr/>
          <w:delText>t</w:delText>
        </w:r>
      </w:del>
      <w:r>
        <w:rPr/>
        <w:t xml:space="preserve">, welche in </w:t>
      </w:r>
      <w:ins w:id="25" w:author="Dennis Löwer" w:date="2022-03-23T07:16:00Z">
        <w:r>
          <w:rPr/>
          <w:t xml:space="preserve">dieser </w:t>
        </w:r>
      </w:ins>
      <w:del w:id="26" w:author="Dennis Löwer" w:date="2022-03-23T07:16:00Z">
        <w:r>
          <w:rPr/>
          <w:delText xml:space="preserve">der gleichen </w:delText>
        </w:r>
      </w:del>
      <w:r>
        <w:rPr/>
        <w:t xml:space="preserve">Zeit weltweit verbraucht wird. </w:t>
      </w:r>
      <w:r>
        <w:rPr>
          <w:highlight w:val="yellow"/>
          <w:rPrChange w:id="0" w:author="Dennis Löwer" w:date="2022-03-23T07:17:00Z"/>
        </w:rPr>
        <w:t xml:space="preserve">Die Nutzung der Energie, welche auf die Fläche Niedersachsens trifft, würde den weltweiten Energiebedarf decken (Quaschning, </w:t>
      </w:r>
      <w:commentRangeStart w:id="0"/>
      <w:r>
        <w:rPr>
          <w:highlight w:val="yellow"/>
          <w:rPrChange w:id="0" w:author="Dennis Löwer" w:date="2022-03-23T07:17:00Z"/>
        </w:rPr>
        <w:t>2020</w:t>
      </w:r>
      <w:r>
        <w:rPr>
          <w:highlight w:val="yellow"/>
        </w:rPr>
      </w:r>
      <w:commentRangeEnd w:id="0"/>
      <w:r>
        <w:commentReference w:id="0"/>
      </w:r>
      <w:r>
        <w:rPr>
          <w:highlight w:val="yellow"/>
          <w:rPrChange w:id="0" w:author="Dennis Löwer" w:date="2022-03-23T07:17:00Z"/>
        </w:rPr>
        <w:t>).</w:t>
      </w:r>
    </w:p>
    <w:p>
      <w:pPr>
        <w:pStyle w:val="Normal"/>
        <w:rPr/>
      </w:pPr>
      <w:ins w:id="31" w:author="Unknown Author" w:date="2022-03-25T08:43:55Z">
        <w:r>
          <w:rPr>
            <w:highlight w:val="yellow"/>
          </w:rPr>
          <w:t xml:space="preserve"> </w:t>
        </w:r>
      </w:ins>
      <w:ins w:id="32" w:author="Unknown Author" w:date="2022-03-25T08:43:55Z">
        <w:r>
          <w:rPr>
            <w:b w:val="false"/>
            <w:i w:val="false"/>
            <w:kern w:val="0"/>
            <w:sz w:val="24"/>
          </w:rPr>
          <w:t xml:space="preserve">Dem Satz fehlt der </w:t>
        </w:r>
      </w:ins>
      <w:ins w:id="33" w:author="Unknown Author" w:date="2022-03-25T08:43:55Z">
        <w:r>
          <w:rPr>
            <w:kern w:val="0"/>
          </w:rPr>
          <w:t>Zusammenhang/Bezug zum Rest.</w:t>
        </w:r>
      </w:ins>
    </w:p>
    <w:p>
      <w:pPr>
        <w:pStyle w:val="Normal"/>
        <w:rPr>
          <w:highlight w:val="yellow"/>
        </w:rPr>
      </w:pPr>
      <w:r>
        <w:rPr/>
      </w:r>
    </w:p>
    <w:p>
      <w:pPr>
        <w:pStyle w:val="Normal"/>
        <w:rPr/>
      </w:pPr>
      <w:r>
        <w:rPr/>
        <w:t xml:space="preserve"> </w:t>
      </w:r>
      <w:r>
        <w:rPr/>
        <w:t>Die direkte Nutzung von Sonnenstrahung ist mithilfe von Photovoltaik möglich. Über Solarzellen, welche mithilfe des Photoeffekts sehr hohe Wirkungsgrade erzielen, kann immer dann Strom erzeugt werden, wenn es hell ist. Indirekt wird die Sonnenenergie über Wind oder Wasserkraft genutzt. Auch hier kann die Energie nur genutzt werden, wenn der Wind weht oder genug Wasser zum Antri</w:t>
      </w:r>
      <w:ins w:id="35" w:author="Dennis Löwer" w:date="2022-03-23T07:18:00Z">
        <w:r>
          <w:rPr/>
          <w:t>e</w:t>
        </w:r>
      </w:ins>
      <w:r>
        <w:rPr/>
        <w:t>b</w:t>
      </w:r>
      <w:del w:id="36" w:author="Dennis Löwer" w:date="2022-03-23T07:18:00Z">
        <w:r>
          <w:rPr/>
          <w:delText>e</w:delText>
        </w:r>
      </w:del>
      <w:r>
        <w:rPr/>
        <w:t xml:space="preserve"> von Turbinen vorhanden ist. Diese Entwicklung dieser Technologien ist schon so weit fortgeschritten, dass sie im großen Stil eingesetzt und lange</w:t>
      </w:r>
      <w:del w:id="37" w:author="Dennis Löwer" w:date="2022-03-23T07:18:00Z">
        <w:r>
          <w:rPr/>
          <w:delText xml:space="preserve"> betrieben</w:delText>
        </w:r>
      </w:del>
      <w:ins w:id="38" w:author="Dennis Löwer" w:date="2022-03-23T07:18:00Z">
        <w:r>
          <w:rPr/>
          <w:t xml:space="preserve"> genutzt</w:t>
        </w:r>
      </w:ins>
      <w:r>
        <w:rPr/>
        <w:t xml:space="preserve"> werden können.</w:t>
      </w:r>
    </w:p>
    <w:p>
      <w:pPr>
        <w:pStyle w:val="Normal"/>
        <w:rPr/>
      </w:pPr>
      <w:r>
        <w:rPr/>
        <w:t xml:space="preserve">Scheint keine Sonne oder weht kein Wind, </w:t>
      </w:r>
      <w:del w:id="39" w:author="Dennis Löwer" w:date="2022-03-23T07:19:00Z">
        <w:r>
          <w:rPr/>
          <w:delText>stoßen  erneuerbare</w:delText>
        </w:r>
      </w:del>
      <w:ins w:id="40" w:author="Dennis Löwer" w:date="2022-03-23T07:19:00Z">
        <w:r>
          <w:rPr/>
          <w:t>stoßen erneuerbare</w:t>
        </w:r>
      </w:ins>
      <w:r>
        <w:rPr/>
        <w:t xml:space="preserve"> Energien jedoch auf ein zentrales Problem, </w:t>
      </w:r>
      <w:del w:id="41" w:author="Dennis Löwer" w:date="2022-03-23T07:19:00Z">
        <w:r>
          <w:rPr/>
          <w:delText xml:space="preserve">denn </w:delText>
        </w:r>
      </w:del>
      <w:r>
        <w:rPr/>
        <w:t xml:space="preserve">dann liefern sie keinen Strom mehr. </w:t>
      </w:r>
      <w:commentRangeStart w:id="1"/>
      <w:r>
        <w:rPr/>
        <w:t>Um die Versorgungslücke zu schließen, muss demnach Energie als Puffer zwischengespeichert werden. Die Entwicklung von Energiespeicherlösungen ist dabei noch nicht ausgereift und die Herstellung von handelsüblichen Batterien erfordert den Einsatz von Ressourcen, die nur schwer zu erreichen sind.</w:t>
      </w:r>
      <w:commentRangeEnd w:id="1"/>
      <w:r>
        <w:commentReference w:id="1"/>
      </w:r>
      <w:r>
        <w:rPr/>
      </w:r>
    </w:p>
    <w:p>
      <w:pPr>
        <w:pStyle w:val="Normal"/>
        <w:rPr/>
      </w:pPr>
      <w:ins w:id="43" w:author="Unknown Author" w:date="2022-03-25T08:44:01Z">
        <w:r>
          <w:rPr/>
          <w:t xml:space="preserve"> </w:t>
        </w:r>
      </w:ins>
      <w:ins w:id="44" w:author="Unknown Author" w:date="2022-03-25T08:44:01Z">
        <w:r>
          <w:rPr>
            <w:b w:val="false"/>
            <w:i w:val="false"/>
            <w:kern w:val="0"/>
            <w:sz w:val="24"/>
          </w:rPr>
          <w:t xml:space="preserve">möglicher Ansatz </w:t>
        </w:r>
      </w:ins>
      <w:ins w:id="45" w:author="Unknown Author" w:date="2022-03-25T08:44:01Z">
        <w:r>
          <w:rPr>
            <w:kern w:val="0"/>
          </w:rPr>
          <w:t>Pumpspeicherkraftwerk</w:t>
        </w:r>
      </w:ins>
    </w:p>
    <w:p>
      <w:pPr>
        <w:pStyle w:val="Normal"/>
        <w:rPr/>
      </w:pPr>
      <w:r>
        <w:rPr/>
      </w:r>
    </w:p>
    <w:p>
      <w:pPr>
        <w:pStyle w:val="Normal"/>
        <w:rPr/>
      </w:pPr>
      <w:r>
        <w:rPr/>
        <w:t xml:space="preserve">Demnach sollte im Fokus der Forschung die Entwicklung neuer nachhaltiger Energiespeicher stehen. </w:t>
      </w:r>
    </w:p>
    <w:p>
      <w:pPr>
        <w:pStyle w:val="Normal"/>
        <w:rPr/>
      </w:pPr>
      <w:r>
        <w:rPr/>
        <w:t xml:space="preserve">Des Weiteren ist der schnelle Aufbau von erneuerbaren Energiegeneratoren wichtig. Die Frage ist nicht, wie können wir die Technologien verbessern, sondern wie können wir so viele von den bestehenden </w:t>
      </w:r>
      <w:del w:id="47" w:author="Dennis Löwer" w:date="2022-03-23T07:23:00Z">
        <w:r>
          <w:rPr/>
          <w:delText>Technolgien</w:delText>
        </w:r>
      </w:del>
      <w:ins w:id="48" w:author="Dennis Löwer" w:date="2022-03-23T07:23:00Z">
        <w:r>
          <w:rPr/>
          <w:t>Technologien</w:t>
        </w:r>
      </w:ins>
      <w:r>
        <w:rPr/>
        <w:t xml:space="preserve"> in der Praxis </w:t>
      </w:r>
      <w:del w:id="49" w:author="Dennis Löwer" w:date="2022-03-23T07:23:00Z">
        <w:r>
          <w:rPr/>
          <w:delText>einsetzen und aufbauen</w:delText>
        </w:r>
      </w:del>
      <w:ins w:id="50" w:author="Dennis Löwer" w:date="2022-03-23T07:23:00Z">
        <w:r>
          <w:rPr/>
          <w:t xml:space="preserve"> nutzen</w:t>
        </w:r>
      </w:ins>
      <w:r>
        <w:rPr/>
        <w:t>.</w:t>
      </w:r>
    </w:p>
    <w:p>
      <w:pPr>
        <w:pStyle w:val="Normal"/>
        <w:rPr/>
      </w:pPr>
      <w:r>
        <w:rPr/>
        <w:t xml:space="preserve">Um den Einsatz von Menschen zu verringern und die Effizienz von arbeitenden Elektroinstallateuren und Ingenieuren zu erhöhen, kommen Entwicklungen in der Automatisierung und Planung durch KI-Systeme in Frage. Aber auch </w:t>
      </w:r>
      <w:del w:id="51" w:author="Dennis Löwer" w:date="2022-03-23T07:23:00Z">
        <w:r>
          <w:rPr/>
          <w:delText>der politische Entscheidungen</w:delText>
        </w:r>
      </w:del>
      <w:ins w:id="52" w:author="Dennis Löwer" w:date="2022-03-23T07:23:00Z">
        <w:r>
          <w:rPr/>
          <w:t xml:space="preserve"> der politischen Entscheidungen</w:t>
        </w:r>
      </w:ins>
      <w:r>
        <w:rPr/>
        <w:t xml:space="preserve"> und der Wille in der Bevölkerung tragen zur Energiewende bei. Erst wenn alle Akteure </w:t>
      </w:r>
      <w:commentRangeStart w:id="2"/>
      <w:r>
        <w:rPr/>
        <w:t xml:space="preserve">an einem Strang ziehen, kann die Klimakatastrophe vermieden werden. </w:t>
      </w:r>
      <w:commentRangeEnd w:id="2"/>
      <w:r>
        <w:commentReference w:id="2"/>
      </w:r>
      <w:r>
        <w:rPr/>
      </w:r>
    </w:p>
    <w:p>
      <w:pPr>
        <w:pStyle w:val="Normal"/>
        <w:rPr>
          <w:rStyle w:val="InternetLink"/>
          <w:ins w:id="56" w:author="Unknown Author" w:date="2022-03-25T08:44:06Z"/>
        </w:rPr>
      </w:pPr>
      <w:ins w:id="53" w:author="Unknown Author" w:date="2022-03-25T08:44:06Z">
        <w:r>
          <w:rPr/>
          <w:t xml:space="preserve"> </w:t>
        </w:r>
      </w:ins>
      <w:ins w:id="54" w:author="Unknown Author" w:date="2022-03-25T08:44:06Z">
        <w:r>
          <w:rPr>
            <w:b w:val="false"/>
            <w:i w:val="false"/>
            <w:kern w:val="0"/>
            <w:sz w:val="24"/>
          </w:rPr>
          <w:t xml:space="preserve">ich persönlich würde eher </w:t>
        </w:r>
      </w:ins>
      <w:ins w:id="55" w:author="Unknown Author" w:date="2022-03-25T08:44:06Z">
        <w:r>
          <w:rPr>
            <w:kern w:val="0"/>
          </w:rPr>
          <w:t>von entgegenwirken sprechen, als beheben</w:t>
        </w:r>
      </w:ins>
    </w:p>
    <w:p>
      <w:pPr>
        <w:pStyle w:val="Normal"/>
        <w:rPr>
          <w:rStyle w:val="InternetLink"/>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nnis Löwer" w:date="2022-03-23T07:17:00Z" w:initials="DL">
    <w:p>
      <w:r>
        <w:rPr>
          <w:rFonts w:eastAsia="DejaVu Sans" w:cs="DejaVu Sans"/>
          <w:kern w:val="0"/>
          <w:lang w:val="en-US" w:eastAsia="en-US" w:bidi="en-US"/>
        </w:rPr>
        <w:t>Dem Satz fehlt der Zusammenhang/Bezug zum Rest.</w:t>
      </w:r>
    </w:p>
  </w:comment>
  <w:comment w:id="1" w:author="Dennis Löwer" w:date="2022-03-23T07:20:00Z" w:initials="DL">
    <w:p>
      <w:r>
        <w:rPr>
          <w:rFonts w:eastAsia="DejaVu Sans" w:cs="DejaVu Sans"/>
          <w:kern w:val="0"/>
          <w:lang w:val="en-US" w:eastAsia="en-US" w:bidi="en-US"/>
        </w:rPr>
        <w:t xml:space="preserve">möglicher Ansatz Pumpspeicherkraftwerk </w:t>
      </w:r>
    </w:p>
  </w:comment>
  <w:comment w:id="2" w:author="Dennis Löwer" w:date="2022-03-23T07:24:00Z" w:initials="DL">
    <w:p>
      <w:r>
        <w:rPr>
          <w:rFonts w:eastAsia="DejaVu Sans" w:cs="DejaVu Sans"/>
          <w:kern w:val="0"/>
          <w:lang w:val="en-US" w:eastAsia="en-US" w:bidi="en-US"/>
        </w:rPr>
        <w:t>ich persönlich würde eher von entgegenwirken sprechen, als beheben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prechblasentextZchn" w:customStyle="1">
    <w:name w:val="Sprechblasentext Zchn"/>
    <w:basedOn w:val="DefaultParagraphFont"/>
    <w:link w:val="Sprechblasentext"/>
    <w:uiPriority w:val="99"/>
    <w:semiHidden/>
    <w:qFormat/>
    <w:rsid w:val="00fb0f0c"/>
    <w:rPr>
      <w:rFonts w:ascii="Segoe UI" w:hAnsi="Segoe UI" w:cs="Mangal"/>
      <w:sz w:val="18"/>
      <w:szCs w:val="16"/>
    </w:rPr>
  </w:style>
  <w:style w:type="character" w:styleId="Annotationreference">
    <w:name w:val="annotation reference"/>
    <w:basedOn w:val="DefaultParagraphFont"/>
    <w:uiPriority w:val="99"/>
    <w:semiHidden/>
    <w:unhideWhenUsed/>
    <w:qFormat/>
    <w:rsid w:val="00fb0f0c"/>
    <w:rPr>
      <w:sz w:val="16"/>
      <w:szCs w:val="16"/>
    </w:rPr>
  </w:style>
  <w:style w:type="character" w:styleId="KommentartextZchn" w:customStyle="1">
    <w:name w:val="Kommentartext Zchn"/>
    <w:basedOn w:val="DefaultParagraphFont"/>
    <w:link w:val="Kommentartext"/>
    <w:uiPriority w:val="99"/>
    <w:semiHidden/>
    <w:qFormat/>
    <w:rsid w:val="00fb0f0c"/>
    <w:rPr>
      <w:rFonts w:cs="Mangal"/>
      <w:sz w:val="20"/>
      <w:szCs w:val="18"/>
    </w:rPr>
  </w:style>
  <w:style w:type="character" w:styleId="KommentarthemaZchn" w:customStyle="1">
    <w:name w:val="Kommentarthema Zchn"/>
    <w:basedOn w:val="KommentartextZchn"/>
    <w:link w:val="Kommentarthema"/>
    <w:uiPriority w:val="99"/>
    <w:semiHidden/>
    <w:qFormat/>
    <w:rsid w:val="00fb0f0c"/>
    <w:rPr>
      <w:rFonts w:cs="Mangal"/>
      <w:b/>
      <w:bCs/>
      <w:sz w:val="20"/>
      <w:szCs w:val="18"/>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SprechblasentextZchn"/>
    <w:uiPriority w:val="99"/>
    <w:semiHidden/>
    <w:unhideWhenUsed/>
    <w:qFormat/>
    <w:rsid w:val="00fb0f0c"/>
    <w:pPr/>
    <w:rPr>
      <w:rFonts w:ascii="Segoe UI" w:hAnsi="Segoe UI" w:cs="Mangal"/>
      <w:sz w:val="18"/>
      <w:szCs w:val="16"/>
    </w:rPr>
  </w:style>
  <w:style w:type="paragraph" w:styleId="Annotationtext">
    <w:name w:val="annotation text"/>
    <w:basedOn w:val="Normal"/>
    <w:link w:val="KommentartextZchn"/>
    <w:uiPriority w:val="99"/>
    <w:semiHidden/>
    <w:unhideWhenUsed/>
    <w:qFormat/>
    <w:rsid w:val="00fb0f0c"/>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b0f0c"/>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LibreOffice/7.2.5.2.0$Linux_X86_64 LibreOffice_project/20$Build-2</Application>
  <AppVersion>15.0000</AppVersion>
  <Pages>1</Pages>
  <Words>472</Words>
  <Characters>2896</Characters>
  <CharactersWithSpaces>3365</CharactersWithSpaces>
  <Paragraphs>16</Paragraphs>
  <Company>Rheinmetall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2022-03-23T06:14:00Z</dcterms:created>
  <dc:creator>Dennis Löwer</dc:creator>
  <dc:description/>
  <dc:language>de-DE</dc:language>
  <cp:lastModifiedBy/>
  <dcterms:modified xsi:type="dcterms:W3CDTF">2022-03-25T08:44:08Z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